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523B" w:rsidRPr="009A1300" w:rsidRDefault="002929EC" w:rsidP="007A523B">
      <w:pPr>
        <w:jc w:val="center"/>
        <w:rPr>
          <w:sz w:val="28"/>
          <w:szCs w:val="28"/>
        </w:rPr>
      </w:pPr>
      <w:r>
        <w:rPr>
          <w:noProof/>
          <w:sz w:val="28"/>
          <w:szCs w:val="28"/>
        </w:rPr>
        <w:drawing>
          <wp:inline distT="0" distB="0" distL="0" distR="0">
            <wp:extent cx="2190750" cy="628650"/>
            <wp:effectExtent l="0" t="0" r="0" b="0"/>
            <wp:docPr id="50" name="Picture 50" descr="K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KU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750" cy="628650"/>
                    </a:xfrm>
                    <a:prstGeom prst="rect">
                      <a:avLst/>
                    </a:prstGeom>
                    <a:noFill/>
                    <a:ln>
                      <a:noFill/>
                    </a:ln>
                    <a:effectLst/>
                  </pic:spPr>
                </pic:pic>
              </a:graphicData>
            </a:graphic>
          </wp:inline>
        </w:drawing>
      </w:r>
      <w:r w:rsidR="007A523B">
        <w:rPr>
          <w:sz w:val="28"/>
          <w:szCs w:val="28"/>
        </w:rPr>
        <w:t xml:space="preserve">                                              </w:t>
      </w:r>
      <w:r>
        <w:rPr>
          <w:noProof/>
          <w:sz w:val="28"/>
          <w:szCs w:val="28"/>
        </w:rPr>
        <w:drawing>
          <wp:inline distT="0" distB="0" distL="0" distR="0">
            <wp:extent cx="2247900" cy="628650"/>
            <wp:effectExtent l="0" t="0" r="0" b="0"/>
            <wp:docPr id="52" name="Picture 52" descr="KU_so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KU_soe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7900" cy="628650"/>
                    </a:xfrm>
                    <a:prstGeom prst="rect">
                      <a:avLst/>
                    </a:prstGeom>
                    <a:noFill/>
                    <a:ln>
                      <a:noFill/>
                    </a:ln>
                  </pic:spPr>
                </pic:pic>
              </a:graphicData>
            </a:graphic>
          </wp:inline>
        </w:drawing>
      </w:r>
    </w:p>
    <w:p w:rsidR="007A523B" w:rsidRDefault="007A523B" w:rsidP="00B13F63">
      <w:pPr>
        <w:jc w:val="center"/>
        <w:outlineLvl w:val="0"/>
        <w:rPr>
          <w:b/>
          <w:smallCaps/>
          <w:sz w:val="32"/>
          <w:szCs w:val="32"/>
        </w:rPr>
      </w:pPr>
    </w:p>
    <w:p w:rsidR="007A523B" w:rsidRPr="009A1300" w:rsidRDefault="002929EC" w:rsidP="007A523B">
      <w:pPr>
        <w:jc w:val="center"/>
        <w:rPr>
          <w:sz w:val="28"/>
          <w:szCs w:val="28"/>
        </w:rPr>
      </w:pPr>
      <w:r>
        <w:rPr>
          <w:noProof/>
          <w:sz w:val="28"/>
          <w:szCs w:val="28"/>
        </w:rPr>
        <w:drawing>
          <wp:inline distT="0" distB="0" distL="0" distR="0">
            <wp:extent cx="847725" cy="752475"/>
            <wp:effectExtent l="0" t="0" r="9525" b="9525"/>
            <wp:docPr id="58" name="Picture 58" descr="KU_Jayhawk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KU_Jayhawk_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47725" cy="752475"/>
                    </a:xfrm>
                    <a:prstGeom prst="rect">
                      <a:avLst/>
                    </a:prstGeom>
                    <a:noFill/>
                    <a:ln>
                      <a:noFill/>
                    </a:ln>
                  </pic:spPr>
                </pic:pic>
              </a:graphicData>
            </a:graphic>
          </wp:inline>
        </w:drawing>
      </w:r>
    </w:p>
    <w:p w:rsidR="007A523B" w:rsidRDefault="007A523B" w:rsidP="00B13F63">
      <w:pPr>
        <w:jc w:val="center"/>
        <w:outlineLvl w:val="0"/>
        <w:rPr>
          <w:b/>
          <w:smallCaps/>
          <w:sz w:val="32"/>
          <w:szCs w:val="32"/>
        </w:rPr>
      </w:pPr>
    </w:p>
    <w:p w:rsidR="007A523B" w:rsidRDefault="007A523B" w:rsidP="00B13F63">
      <w:pPr>
        <w:jc w:val="center"/>
        <w:outlineLvl w:val="0"/>
        <w:rPr>
          <w:b/>
          <w:smallCaps/>
          <w:sz w:val="32"/>
          <w:szCs w:val="32"/>
        </w:rPr>
      </w:pPr>
    </w:p>
    <w:p w:rsidR="007A523B" w:rsidRDefault="007A523B" w:rsidP="00B13F63">
      <w:pPr>
        <w:jc w:val="center"/>
        <w:outlineLvl w:val="0"/>
        <w:rPr>
          <w:b/>
          <w:smallCaps/>
          <w:sz w:val="32"/>
          <w:szCs w:val="32"/>
        </w:rPr>
      </w:pPr>
    </w:p>
    <w:p w:rsidR="00B13F63" w:rsidRPr="00AC6052" w:rsidRDefault="00B13F63" w:rsidP="00B13F63">
      <w:pPr>
        <w:jc w:val="center"/>
        <w:outlineLvl w:val="0"/>
        <w:rPr>
          <w:b/>
          <w:smallCaps/>
          <w:sz w:val="32"/>
          <w:szCs w:val="32"/>
        </w:rPr>
      </w:pPr>
      <w:r w:rsidRPr="00AC6052">
        <w:rPr>
          <w:b/>
          <w:smallCaps/>
          <w:sz w:val="32"/>
          <w:szCs w:val="32"/>
        </w:rPr>
        <w:t xml:space="preserve">The University of </w:t>
      </w:r>
      <w:r w:rsidR="007A523B">
        <w:rPr>
          <w:b/>
          <w:smallCaps/>
          <w:sz w:val="32"/>
          <w:szCs w:val="32"/>
        </w:rPr>
        <w:t>Kansas</w:t>
      </w:r>
    </w:p>
    <w:p w:rsidR="007A523B" w:rsidRDefault="007A523B" w:rsidP="00B13F63">
      <w:pPr>
        <w:jc w:val="center"/>
        <w:rPr>
          <w:b/>
          <w:smallCaps/>
          <w:sz w:val="32"/>
          <w:szCs w:val="32"/>
        </w:rPr>
      </w:pPr>
    </w:p>
    <w:p w:rsidR="00B13F63" w:rsidRPr="00AC6052" w:rsidRDefault="00B13F63" w:rsidP="00B13F63">
      <w:pPr>
        <w:jc w:val="center"/>
        <w:rPr>
          <w:b/>
          <w:smallCaps/>
          <w:sz w:val="32"/>
          <w:szCs w:val="32"/>
        </w:rPr>
      </w:pPr>
    </w:p>
    <w:p w:rsidR="00B13F63" w:rsidRPr="00AC6052" w:rsidRDefault="00B13F63" w:rsidP="00B13F63">
      <w:pPr>
        <w:jc w:val="center"/>
        <w:rPr>
          <w:b/>
          <w:smallCaps/>
          <w:sz w:val="32"/>
          <w:szCs w:val="32"/>
        </w:rPr>
      </w:pPr>
      <w:smartTag w:uri="urn:schemas-microsoft-com:office:smarttags" w:element="place">
        <w:smartTag w:uri="urn:schemas-microsoft-com:office:smarttags" w:element="PlaceType">
          <w:r w:rsidRPr="00AC6052">
            <w:rPr>
              <w:b/>
              <w:smallCaps/>
              <w:sz w:val="32"/>
              <w:szCs w:val="32"/>
            </w:rPr>
            <w:t>School</w:t>
          </w:r>
        </w:smartTag>
        <w:r w:rsidRPr="00AC6052">
          <w:rPr>
            <w:b/>
            <w:smallCaps/>
            <w:sz w:val="32"/>
            <w:szCs w:val="32"/>
          </w:rPr>
          <w:t xml:space="preserve"> of </w:t>
        </w:r>
        <w:smartTag w:uri="urn:schemas-microsoft-com:office:smarttags" w:element="PlaceName">
          <w:r w:rsidRPr="00AC6052">
            <w:rPr>
              <w:b/>
              <w:smallCaps/>
              <w:sz w:val="32"/>
              <w:szCs w:val="32"/>
            </w:rPr>
            <w:t>Engineering</w:t>
          </w:r>
        </w:smartTag>
      </w:smartTag>
    </w:p>
    <w:p w:rsidR="00B13F63" w:rsidRPr="00AC6052" w:rsidRDefault="00B13F63" w:rsidP="00B13F63">
      <w:pPr>
        <w:jc w:val="center"/>
        <w:rPr>
          <w:b/>
          <w:smallCaps/>
          <w:sz w:val="32"/>
          <w:szCs w:val="32"/>
        </w:rPr>
      </w:pPr>
    </w:p>
    <w:p w:rsidR="00B13F63" w:rsidRPr="00AC6052" w:rsidRDefault="00B13F63" w:rsidP="00B13F63">
      <w:pPr>
        <w:jc w:val="center"/>
        <w:rPr>
          <w:b/>
          <w:smallCaps/>
          <w:sz w:val="32"/>
          <w:szCs w:val="32"/>
        </w:rPr>
      </w:pPr>
      <w:r w:rsidRPr="00AC6052">
        <w:rPr>
          <w:b/>
          <w:smallCaps/>
          <w:sz w:val="32"/>
          <w:szCs w:val="32"/>
        </w:rPr>
        <w:t>Department of Electrical Engineering and Computer Science</w:t>
      </w:r>
    </w:p>
    <w:p w:rsidR="00B13F63" w:rsidRDefault="00B13F63" w:rsidP="00B13F63">
      <w:pPr>
        <w:jc w:val="center"/>
        <w:rPr>
          <w:sz w:val="32"/>
          <w:szCs w:val="32"/>
        </w:rPr>
      </w:pPr>
    </w:p>
    <w:p w:rsidR="007A523B" w:rsidRDefault="007A523B" w:rsidP="00B13F63">
      <w:pPr>
        <w:jc w:val="center"/>
        <w:rPr>
          <w:sz w:val="32"/>
          <w:szCs w:val="32"/>
        </w:rPr>
      </w:pPr>
    </w:p>
    <w:p w:rsidR="00B13F63" w:rsidRDefault="00B13F63" w:rsidP="00B13F63">
      <w:pPr>
        <w:jc w:val="center"/>
        <w:rPr>
          <w:sz w:val="32"/>
          <w:szCs w:val="32"/>
        </w:rPr>
      </w:pPr>
    </w:p>
    <w:p w:rsidR="007A523B" w:rsidRDefault="007A523B" w:rsidP="00B13F63">
      <w:pPr>
        <w:jc w:val="center"/>
        <w:rPr>
          <w:sz w:val="32"/>
          <w:szCs w:val="32"/>
        </w:rPr>
      </w:pPr>
    </w:p>
    <w:p w:rsidR="00B13F63" w:rsidRPr="00AC6052" w:rsidRDefault="00B13F63" w:rsidP="00B13F63">
      <w:pPr>
        <w:jc w:val="center"/>
        <w:rPr>
          <w:sz w:val="32"/>
          <w:szCs w:val="32"/>
        </w:rPr>
      </w:pPr>
    </w:p>
    <w:p w:rsidR="00706582" w:rsidRPr="00AC6052" w:rsidRDefault="00706582" w:rsidP="00706582">
      <w:pPr>
        <w:jc w:val="center"/>
        <w:rPr>
          <w:sz w:val="32"/>
          <w:szCs w:val="32"/>
        </w:rPr>
      </w:pPr>
      <w:r>
        <w:rPr>
          <w:sz w:val="32"/>
          <w:szCs w:val="32"/>
        </w:rPr>
        <w:t>EE</w:t>
      </w:r>
      <w:r w:rsidR="007A523B">
        <w:rPr>
          <w:sz w:val="32"/>
          <w:szCs w:val="32"/>
        </w:rPr>
        <w:t>CS</w:t>
      </w:r>
      <w:r>
        <w:rPr>
          <w:sz w:val="32"/>
          <w:szCs w:val="32"/>
        </w:rPr>
        <w:t xml:space="preserve"> </w:t>
      </w:r>
      <w:r w:rsidR="007A523B">
        <w:rPr>
          <w:sz w:val="32"/>
          <w:szCs w:val="32"/>
        </w:rPr>
        <w:t>645 – Computer Architecture</w:t>
      </w:r>
      <w:r w:rsidRPr="00AC6052">
        <w:rPr>
          <w:sz w:val="32"/>
          <w:szCs w:val="32"/>
        </w:rPr>
        <w:t xml:space="preserve"> </w:t>
      </w:r>
    </w:p>
    <w:p w:rsidR="00706582" w:rsidRPr="00AC6052" w:rsidRDefault="00706582" w:rsidP="00706582">
      <w:pPr>
        <w:jc w:val="center"/>
        <w:rPr>
          <w:sz w:val="32"/>
          <w:szCs w:val="32"/>
        </w:rPr>
      </w:pPr>
    </w:p>
    <w:p w:rsidR="0047300A" w:rsidRPr="00AC6052" w:rsidRDefault="007A523B" w:rsidP="00706582">
      <w:pPr>
        <w:jc w:val="center"/>
        <w:rPr>
          <w:sz w:val="32"/>
          <w:szCs w:val="32"/>
        </w:rPr>
      </w:pPr>
      <w:r>
        <w:rPr>
          <w:sz w:val="32"/>
          <w:szCs w:val="32"/>
        </w:rPr>
        <w:t>Fall</w:t>
      </w:r>
      <w:r w:rsidR="00706582">
        <w:rPr>
          <w:sz w:val="32"/>
          <w:szCs w:val="32"/>
        </w:rPr>
        <w:t xml:space="preserve"> 201</w:t>
      </w:r>
      <w:r w:rsidR="00314B4E">
        <w:rPr>
          <w:sz w:val="32"/>
          <w:szCs w:val="32"/>
        </w:rPr>
        <w:t>6</w:t>
      </w:r>
    </w:p>
    <w:p w:rsidR="0047300A" w:rsidRDefault="0047300A" w:rsidP="0047300A">
      <w:pPr>
        <w:jc w:val="center"/>
        <w:rPr>
          <w:sz w:val="32"/>
          <w:szCs w:val="32"/>
        </w:rPr>
      </w:pPr>
    </w:p>
    <w:p w:rsidR="0047300A" w:rsidRPr="00AC6052" w:rsidRDefault="0047300A" w:rsidP="0047300A">
      <w:pPr>
        <w:jc w:val="center"/>
        <w:rPr>
          <w:sz w:val="32"/>
          <w:szCs w:val="32"/>
        </w:rPr>
      </w:pPr>
    </w:p>
    <w:p w:rsidR="00B13F63" w:rsidRDefault="00F05E40" w:rsidP="0047300A">
      <w:pPr>
        <w:jc w:val="center"/>
        <w:rPr>
          <w:sz w:val="32"/>
          <w:szCs w:val="32"/>
        </w:rPr>
      </w:pPr>
      <w:r>
        <w:rPr>
          <w:sz w:val="32"/>
          <w:szCs w:val="32"/>
        </w:rPr>
        <w:t>Homework 02 (</w:t>
      </w:r>
      <w:r w:rsidR="0047300A">
        <w:rPr>
          <w:sz w:val="32"/>
          <w:szCs w:val="32"/>
        </w:rPr>
        <w:t>Resource Sharing</w:t>
      </w:r>
      <w:r>
        <w:rPr>
          <w:sz w:val="32"/>
          <w:szCs w:val="32"/>
        </w:rPr>
        <w:t>)</w:t>
      </w:r>
    </w:p>
    <w:p w:rsidR="00B13F63" w:rsidRDefault="00B13F63" w:rsidP="00B13F63">
      <w:pPr>
        <w:pBdr>
          <w:bottom w:val="single" w:sz="12" w:space="1" w:color="auto"/>
        </w:pBdr>
        <w:rPr>
          <w:sz w:val="32"/>
          <w:szCs w:val="32"/>
        </w:rPr>
      </w:pPr>
    </w:p>
    <w:p w:rsidR="00B13F63" w:rsidRDefault="00B13F63" w:rsidP="00B13F63">
      <w:pPr>
        <w:pBdr>
          <w:bottom w:val="single" w:sz="12" w:space="1" w:color="auto"/>
        </w:pBdr>
        <w:rPr>
          <w:sz w:val="32"/>
          <w:szCs w:val="32"/>
        </w:rPr>
      </w:pPr>
    </w:p>
    <w:p w:rsidR="00B13F63" w:rsidRDefault="00B13F63" w:rsidP="00B13F63">
      <w:pPr>
        <w:pBdr>
          <w:bottom w:val="single" w:sz="12" w:space="1" w:color="auto"/>
        </w:pBdr>
        <w:rPr>
          <w:sz w:val="32"/>
          <w:szCs w:val="32"/>
        </w:rPr>
      </w:pPr>
    </w:p>
    <w:p w:rsidR="00B13F63" w:rsidRDefault="00B13F63" w:rsidP="00B13F63">
      <w:pPr>
        <w:pBdr>
          <w:bottom w:val="single" w:sz="12" w:space="1" w:color="auto"/>
        </w:pBdr>
        <w:rPr>
          <w:sz w:val="32"/>
          <w:szCs w:val="32"/>
        </w:rPr>
      </w:pPr>
    </w:p>
    <w:p w:rsidR="00B13F63" w:rsidRDefault="00B13F63" w:rsidP="00B13F63">
      <w:pPr>
        <w:pBdr>
          <w:bottom w:val="single" w:sz="12" w:space="1" w:color="auto"/>
        </w:pBdr>
        <w:rPr>
          <w:sz w:val="32"/>
          <w:szCs w:val="32"/>
        </w:rPr>
      </w:pPr>
    </w:p>
    <w:p w:rsidR="00B13F63" w:rsidRDefault="00B13F63" w:rsidP="00B13F63">
      <w:pPr>
        <w:pBdr>
          <w:bottom w:val="single" w:sz="12" w:space="1" w:color="auto"/>
        </w:pBdr>
        <w:rPr>
          <w:sz w:val="32"/>
          <w:szCs w:val="32"/>
        </w:rPr>
      </w:pPr>
    </w:p>
    <w:p w:rsidR="00B13F63" w:rsidRDefault="00B13F63" w:rsidP="00B13F63">
      <w:pPr>
        <w:pBdr>
          <w:bottom w:val="single" w:sz="12" w:space="1" w:color="auto"/>
        </w:pBdr>
        <w:rPr>
          <w:sz w:val="32"/>
          <w:szCs w:val="32"/>
        </w:rPr>
      </w:pPr>
    </w:p>
    <w:p w:rsidR="00B13F63" w:rsidRDefault="00B13F63" w:rsidP="00B13F63">
      <w:pPr>
        <w:pBdr>
          <w:bottom w:val="single" w:sz="12" w:space="1" w:color="auto"/>
        </w:pBdr>
        <w:rPr>
          <w:sz w:val="32"/>
          <w:szCs w:val="32"/>
        </w:rPr>
      </w:pPr>
    </w:p>
    <w:p w:rsidR="00000147" w:rsidRDefault="00000147" w:rsidP="00B13F63">
      <w:pPr>
        <w:pBdr>
          <w:bottom w:val="single" w:sz="12" w:space="1" w:color="auto"/>
        </w:pBdr>
        <w:rPr>
          <w:sz w:val="32"/>
          <w:szCs w:val="32"/>
        </w:rPr>
      </w:pPr>
    </w:p>
    <w:p w:rsidR="00314B4E" w:rsidRPr="00CD61B0" w:rsidRDefault="00000147" w:rsidP="00CD61B0">
      <w:pPr>
        <w:pBdr>
          <w:bottom w:val="single" w:sz="12" w:space="1" w:color="auto"/>
        </w:pBdr>
        <w:rPr>
          <w:sz w:val="32"/>
          <w:szCs w:val="32"/>
        </w:rPr>
      </w:pPr>
      <w:r>
        <w:rPr>
          <w:sz w:val="32"/>
          <w:szCs w:val="32"/>
        </w:rPr>
        <w:t>Student Name:</w:t>
      </w:r>
      <w:r>
        <w:rPr>
          <w:sz w:val="32"/>
          <w:szCs w:val="32"/>
        </w:rPr>
        <w:tab/>
      </w:r>
      <w:proofErr w:type="spellStart"/>
      <w:r w:rsidR="0034195D">
        <w:rPr>
          <w:sz w:val="32"/>
          <w:szCs w:val="32"/>
        </w:rPr>
        <w:t>Hao</w:t>
      </w:r>
      <w:proofErr w:type="spellEnd"/>
      <w:r w:rsidR="0034195D">
        <w:rPr>
          <w:sz w:val="32"/>
          <w:szCs w:val="32"/>
        </w:rPr>
        <w:t xml:space="preserve"> Luo</w:t>
      </w:r>
      <w:r>
        <w:rPr>
          <w:sz w:val="32"/>
          <w:szCs w:val="32"/>
        </w:rPr>
        <w:tab/>
      </w:r>
      <w:r>
        <w:rPr>
          <w:sz w:val="32"/>
          <w:szCs w:val="32"/>
        </w:rPr>
        <w:tab/>
      </w:r>
      <w:r>
        <w:rPr>
          <w:sz w:val="32"/>
          <w:szCs w:val="32"/>
        </w:rPr>
        <w:tab/>
      </w:r>
      <w:r>
        <w:rPr>
          <w:sz w:val="32"/>
          <w:szCs w:val="32"/>
        </w:rPr>
        <w:tab/>
      </w:r>
      <w:r>
        <w:rPr>
          <w:sz w:val="32"/>
          <w:szCs w:val="32"/>
        </w:rPr>
        <w:tab/>
      </w:r>
      <w:r>
        <w:rPr>
          <w:sz w:val="32"/>
          <w:szCs w:val="32"/>
        </w:rPr>
        <w:tab/>
        <w:t>Student ID:</w:t>
      </w:r>
      <w:r w:rsidR="0034195D">
        <w:rPr>
          <w:sz w:val="32"/>
          <w:szCs w:val="32"/>
        </w:rPr>
        <w:t>2737588</w:t>
      </w:r>
    </w:p>
    <w:p w:rsidR="001E7537" w:rsidRDefault="00E572D6" w:rsidP="00B162E6">
      <w:pPr>
        <w:rPr>
          <w:sz w:val="22"/>
          <w:szCs w:val="22"/>
        </w:rPr>
      </w:pPr>
      <w:r>
        <w:rPr>
          <w:b/>
          <w:u w:val="single"/>
        </w:rPr>
        <w:lastRenderedPageBreak/>
        <w:t>H</w:t>
      </w:r>
      <w:r w:rsidR="00314B4E">
        <w:rPr>
          <w:b/>
          <w:u w:val="single"/>
        </w:rPr>
        <w:t>omework Problem</w:t>
      </w:r>
      <w:r>
        <w:rPr>
          <w:b/>
          <w:u w:val="single"/>
        </w:rPr>
        <w:t>:</w:t>
      </w:r>
    </w:p>
    <w:p w:rsidR="004F2E17" w:rsidRPr="00570FFE" w:rsidRDefault="004F2E17" w:rsidP="004F2E17">
      <w:pPr>
        <w:jc w:val="both"/>
        <w:rPr>
          <w:sz w:val="20"/>
          <w:szCs w:val="22"/>
        </w:rPr>
      </w:pPr>
      <w:r w:rsidRPr="00570FFE">
        <w:rPr>
          <w:sz w:val="20"/>
          <w:szCs w:val="22"/>
        </w:rPr>
        <w:t>Given a resource that is to be shared by three consumers such that only one consumer has access to the resource at any given time. The policy of access is preemptive with descending priority. More specifically the policy is as follows:</w:t>
      </w:r>
    </w:p>
    <w:p w:rsidR="004F2E17" w:rsidRPr="00570FFE" w:rsidRDefault="004F2E17" w:rsidP="004F2E17">
      <w:pPr>
        <w:pStyle w:val="ListParagraph"/>
        <w:numPr>
          <w:ilvl w:val="0"/>
          <w:numId w:val="7"/>
        </w:numPr>
        <w:jc w:val="both"/>
        <w:rPr>
          <w:sz w:val="20"/>
          <w:szCs w:val="22"/>
        </w:rPr>
      </w:pPr>
      <w:r w:rsidRPr="00570FFE">
        <w:rPr>
          <w:sz w:val="20"/>
          <w:szCs w:val="22"/>
        </w:rPr>
        <w:t>Priority is determined by the consumer ID (index), i.e. consumer 1 has the highest priority than all other consumers, and consumer 3 has the lowest priority than all other consumers</w:t>
      </w:r>
    </w:p>
    <w:p w:rsidR="004F2E17" w:rsidRPr="00570FFE" w:rsidRDefault="004F2E17" w:rsidP="004F2E17">
      <w:pPr>
        <w:pStyle w:val="ListParagraph"/>
        <w:numPr>
          <w:ilvl w:val="0"/>
          <w:numId w:val="7"/>
        </w:numPr>
        <w:rPr>
          <w:sz w:val="20"/>
          <w:szCs w:val="22"/>
        </w:rPr>
      </w:pPr>
      <w:r w:rsidRPr="00570FFE">
        <w:rPr>
          <w:sz w:val="20"/>
          <w:szCs w:val="22"/>
        </w:rPr>
        <w:t>When the resource is idle or being accessed by any of the consumers and the consumers simultaneously request the resource, the consumers are scheduled/preempted according to their priority</w:t>
      </w:r>
    </w:p>
    <w:p w:rsidR="004F2E17" w:rsidRPr="00570FFE" w:rsidRDefault="004F2E17" w:rsidP="004F2E17">
      <w:pPr>
        <w:pStyle w:val="ListParagraph"/>
        <w:numPr>
          <w:ilvl w:val="0"/>
          <w:numId w:val="7"/>
        </w:numPr>
        <w:rPr>
          <w:sz w:val="20"/>
          <w:szCs w:val="22"/>
        </w:rPr>
      </w:pPr>
      <w:r w:rsidRPr="00570FFE">
        <w:rPr>
          <w:sz w:val="20"/>
          <w:szCs w:val="22"/>
        </w:rPr>
        <w:t>Consumers are responsible for saving and restoring their work if preempted (i.e. the controller does not handle saving/restoring the consumer’s work)</w:t>
      </w:r>
    </w:p>
    <w:p w:rsidR="001E7537" w:rsidRPr="00570FFE" w:rsidRDefault="001E7537" w:rsidP="001E7537">
      <w:pPr>
        <w:rPr>
          <w:sz w:val="20"/>
          <w:szCs w:val="22"/>
        </w:rPr>
      </w:pPr>
    </w:p>
    <w:p w:rsidR="001E7537" w:rsidRPr="00570FFE" w:rsidRDefault="001E7537" w:rsidP="001E7537">
      <w:pPr>
        <w:rPr>
          <w:sz w:val="20"/>
          <w:szCs w:val="22"/>
        </w:rPr>
      </w:pPr>
      <w:r w:rsidRPr="00570FFE">
        <w:rPr>
          <w:sz w:val="20"/>
          <w:szCs w:val="22"/>
        </w:rPr>
        <w:t>Design a three-consumer arbiter/controller that controls the access to the shared resource and implements the above policy. In the design process, provide the following:</w:t>
      </w:r>
    </w:p>
    <w:p w:rsidR="001E7537" w:rsidRPr="00570FFE" w:rsidRDefault="001E7537" w:rsidP="00550E52">
      <w:pPr>
        <w:numPr>
          <w:ilvl w:val="0"/>
          <w:numId w:val="4"/>
        </w:numPr>
        <w:rPr>
          <w:sz w:val="20"/>
          <w:szCs w:val="22"/>
        </w:rPr>
      </w:pPr>
      <w:r w:rsidRPr="00570FFE">
        <w:rPr>
          <w:sz w:val="20"/>
          <w:szCs w:val="22"/>
        </w:rPr>
        <w:t>The system architecture (block diagram) showing the interface ports to the arbiter including the clock and reset signals.</w:t>
      </w:r>
      <w:r w:rsidRPr="00570FFE">
        <w:rPr>
          <w:b/>
          <w:sz w:val="22"/>
        </w:rPr>
        <w:t xml:space="preserve"> </w:t>
      </w:r>
      <w:r w:rsidRPr="00570FFE">
        <w:rPr>
          <w:b/>
          <w:sz w:val="22"/>
        </w:rPr>
        <w:tab/>
      </w:r>
      <w:r w:rsidRPr="00570FFE">
        <w:rPr>
          <w:b/>
          <w:sz w:val="22"/>
        </w:rPr>
        <w:tab/>
      </w:r>
      <w:r w:rsidRPr="00570FFE">
        <w:rPr>
          <w:b/>
          <w:sz w:val="22"/>
        </w:rPr>
        <w:tab/>
      </w:r>
      <w:r w:rsidRPr="00570FFE">
        <w:rPr>
          <w:b/>
          <w:sz w:val="22"/>
        </w:rPr>
        <w:tab/>
      </w:r>
      <w:r w:rsidRPr="00570FFE">
        <w:rPr>
          <w:b/>
          <w:sz w:val="22"/>
        </w:rPr>
        <w:tab/>
      </w:r>
      <w:r w:rsidRPr="00570FFE">
        <w:rPr>
          <w:b/>
          <w:sz w:val="22"/>
        </w:rPr>
        <w:tab/>
      </w:r>
      <w:r w:rsidRPr="00570FFE">
        <w:rPr>
          <w:b/>
          <w:sz w:val="22"/>
        </w:rPr>
        <w:tab/>
      </w:r>
      <w:r w:rsidRPr="00570FFE">
        <w:rPr>
          <w:b/>
          <w:sz w:val="22"/>
        </w:rPr>
        <w:tab/>
      </w:r>
      <w:r w:rsidRPr="00570FFE">
        <w:rPr>
          <w:b/>
          <w:sz w:val="22"/>
        </w:rPr>
        <w:tab/>
      </w:r>
      <w:r w:rsidRPr="00570FFE">
        <w:rPr>
          <w:b/>
          <w:sz w:val="22"/>
        </w:rPr>
        <w:tab/>
        <w:t xml:space="preserve">          </w:t>
      </w:r>
    </w:p>
    <w:p w:rsidR="001E7537" w:rsidRPr="00570FFE" w:rsidRDefault="001E7537" w:rsidP="00550E52">
      <w:pPr>
        <w:numPr>
          <w:ilvl w:val="0"/>
          <w:numId w:val="4"/>
        </w:numPr>
        <w:rPr>
          <w:sz w:val="20"/>
          <w:szCs w:val="22"/>
        </w:rPr>
      </w:pPr>
      <w:r w:rsidRPr="00570FFE">
        <w:rPr>
          <w:sz w:val="20"/>
          <w:szCs w:val="22"/>
        </w:rPr>
        <w:t>Finite State Machine (FSM) diagram showing all possible states, transitions, and output values.</w:t>
      </w:r>
      <w:r w:rsidRPr="00570FFE">
        <w:rPr>
          <w:b/>
          <w:sz w:val="22"/>
        </w:rPr>
        <w:t xml:space="preserve">  </w:t>
      </w:r>
    </w:p>
    <w:p w:rsidR="001E7537" w:rsidRPr="00570FFE" w:rsidRDefault="001E7537" w:rsidP="00550E52">
      <w:pPr>
        <w:numPr>
          <w:ilvl w:val="0"/>
          <w:numId w:val="4"/>
        </w:numPr>
        <w:rPr>
          <w:sz w:val="20"/>
          <w:szCs w:val="22"/>
        </w:rPr>
      </w:pPr>
      <w:r w:rsidRPr="00570FFE">
        <w:rPr>
          <w:sz w:val="20"/>
          <w:szCs w:val="22"/>
        </w:rPr>
        <w:t>K-maps for internal state and output variables.</w:t>
      </w:r>
      <w:r w:rsidRPr="00570FFE">
        <w:rPr>
          <w:b/>
          <w:sz w:val="22"/>
        </w:rPr>
        <w:t xml:space="preserve"> </w:t>
      </w:r>
      <w:r w:rsidRPr="00570FFE">
        <w:rPr>
          <w:b/>
          <w:sz w:val="22"/>
        </w:rPr>
        <w:tab/>
      </w:r>
      <w:r w:rsidRPr="00570FFE">
        <w:rPr>
          <w:b/>
          <w:sz w:val="22"/>
        </w:rPr>
        <w:tab/>
      </w:r>
      <w:r w:rsidRPr="00570FFE">
        <w:rPr>
          <w:b/>
          <w:sz w:val="22"/>
        </w:rPr>
        <w:tab/>
      </w:r>
      <w:r w:rsidRPr="00570FFE">
        <w:rPr>
          <w:b/>
          <w:sz w:val="22"/>
        </w:rPr>
        <w:tab/>
      </w:r>
      <w:r w:rsidRPr="00570FFE">
        <w:rPr>
          <w:b/>
          <w:sz w:val="22"/>
        </w:rPr>
        <w:tab/>
        <w:t xml:space="preserve">                      </w:t>
      </w:r>
    </w:p>
    <w:p w:rsidR="001E7537" w:rsidRPr="00570FFE" w:rsidRDefault="001E7537" w:rsidP="00550E52">
      <w:pPr>
        <w:numPr>
          <w:ilvl w:val="0"/>
          <w:numId w:val="4"/>
        </w:numPr>
        <w:rPr>
          <w:sz w:val="20"/>
          <w:szCs w:val="22"/>
        </w:rPr>
      </w:pPr>
      <w:r w:rsidRPr="00570FFE">
        <w:rPr>
          <w:sz w:val="20"/>
          <w:szCs w:val="22"/>
        </w:rPr>
        <w:t>Boolean expressions for internal state and output variables.</w:t>
      </w:r>
      <w:r w:rsidRPr="00570FFE">
        <w:rPr>
          <w:b/>
          <w:sz w:val="22"/>
        </w:rPr>
        <w:tab/>
      </w:r>
      <w:r w:rsidRPr="00570FFE">
        <w:rPr>
          <w:b/>
          <w:sz w:val="22"/>
        </w:rPr>
        <w:tab/>
      </w:r>
      <w:r w:rsidRPr="00570FFE">
        <w:rPr>
          <w:b/>
          <w:sz w:val="22"/>
        </w:rPr>
        <w:tab/>
      </w:r>
      <w:r w:rsidRPr="00570FFE">
        <w:rPr>
          <w:b/>
          <w:sz w:val="22"/>
        </w:rPr>
        <w:tab/>
        <w:t xml:space="preserve">          </w:t>
      </w:r>
    </w:p>
    <w:p w:rsidR="00053B92" w:rsidRPr="00570FFE" w:rsidRDefault="001E7537" w:rsidP="00550E52">
      <w:pPr>
        <w:numPr>
          <w:ilvl w:val="0"/>
          <w:numId w:val="4"/>
        </w:numPr>
        <w:rPr>
          <w:sz w:val="20"/>
          <w:szCs w:val="22"/>
        </w:rPr>
      </w:pPr>
      <w:r w:rsidRPr="00570FFE">
        <w:rPr>
          <w:sz w:val="20"/>
          <w:szCs w:val="22"/>
        </w:rPr>
        <w:t>Detailed logic diagram using synchronous memory elements showing internal connections and external interfaces.</w:t>
      </w:r>
    </w:p>
    <w:p w:rsidR="001E7537" w:rsidRPr="00570FFE" w:rsidRDefault="004F2E17" w:rsidP="004F2E17">
      <w:pPr>
        <w:numPr>
          <w:ilvl w:val="0"/>
          <w:numId w:val="4"/>
        </w:numPr>
        <w:rPr>
          <w:sz w:val="20"/>
          <w:szCs w:val="22"/>
        </w:rPr>
      </w:pPr>
      <w:r w:rsidRPr="00570FFE">
        <w:rPr>
          <w:sz w:val="20"/>
          <w:szCs w:val="22"/>
        </w:rPr>
        <w:t xml:space="preserve">Complete description of the arbiter using both </w:t>
      </w:r>
      <w:r w:rsidRPr="00570FFE">
        <w:rPr>
          <w:i/>
          <w:iCs/>
          <w:sz w:val="20"/>
          <w:szCs w:val="22"/>
          <w:u w:val="single"/>
        </w:rPr>
        <w:t>structural</w:t>
      </w:r>
      <w:r w:rsidRPr="00570FFE">
        <w:rPr>
          <w:sz w:val="20"/>
          <w:szCs w:val="22"/>
        </w:rPr>
        <w:t xml:space="preserve"> and </w:t>
      </w:r>
      <w:r w:rsidRPr="00570FFE">
        <w:rPr>
          <w:i/>
          <w:iCs/>
          <w:sz w:val="20"/>
          <w:szCs w:val="22"/>
          <w:u w:val="single"/>
        </w:rPr>
        <w:t>behavioral</w:t>
      </w:r>
      <w:r w:rsidRPr="00570FFE">
        <w:rPr>
          <w:sz w:val="20"/>
          <w:szCs w:val="22"/>
        </w:rPr>
        <w:t xml:space="preserve"> VHDL</w:t>
      </w:r>
      <w:r w:rsidR="00053B92" w:rsidRPr="00570FFE">
        <w:rPr>
          <w:sz w:val="20"/>
          <w:szCs w:val="22"/>
        </w:rPr>
        <w:t>.</w:t>
      </w:r>
    </w:p>
    <w:p w:rsidR="00570FFE" w:rsidRPr="00570FFE" w:rsidRDefault="00570FFE" w:rsidP="004F2E17">
      <w:pPr>
        <w:numPr>
          <w:ilvl w:val="0"/>
          <w:numId w:val="4"/>
        </w:numPr>
        <w:rPr>
          <w:sz w:val="20"/>
          <w:szCs w:val="22"/>
        </w:rPr>
      </w:pPr>
      <w:r w:rsidRPr="00570FFE">
        <w:rPr>
          <w:sz w:val="20"/>
        </w:rPr>
        <w:t>Simulation results.</w:t>
      </w:r>
    </w:p>
    <w:p w:rsidR="002D3B76" w:rsidRDefault="002D3B76" w:rsidP="001E7537">
      <w:pPr>
        <w:jc w:val="center"/>
        <w:rPr>
          <w:b/>
          <w:noProof/>
          <w:sz w:val="20"/>
          <w:szCs w:val="20"/>
        </w:rPr>
      </w:pPr>
    </w:p>
    <w:p w:rsidR="002D3B76" w:rsidRDefault="002D3B76" w:rsidP="001E7537">
      <w:pPr>
        <w:jc w:val="center"/>
        <w:rPr>
          <w:b/>
          <w:noProof/>
          <w:sz w:val="20"/>
          <w:szCs w:val="20"/>
        </w:rPr>
      </w:pPr>
    </w:p>
    <w:p w:rsidR="002D3B76" w:rsidRDefault="006F2D8F" w:rsidP="001E7537">
      <w:pPr>
        <w:jc w:val="center"/>
        <w:rPr>
          <w:b/>
          <w:noProof/>
          <w:sz w:val="20"/>
          <w:szCs w:val="20"/>
        </w:rPr>
      </w:pPr>
      <w:r>
        <w:rPr>
          <w:b/>
          <w:noProof/>
          <w:sz w:val="20"/>
          <w:szCs w:val="20"/>
        </w:rPr>
        <w:drawing>
          <wp:inline distT="0" distB="0" distL="0" distR="0">
            <wp:extent cx="5777315" cy="4895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8728" cy="4897047"/>
                    </a:xfrm>
                    <a:prstGeom prst="rect">
                      <a:avLst/>
                    </a:prstGeom>
                    <a:noFill/>
                    <a:ln>
                      <a:noFill/>
                    </a:ln>
                  </pic:spPr>
                </pic:pic>
              </a:graphicData>
            </a:graphic>
          </wp:inline>
        </w:drawing>
      </w:r>
    </w:p>
    <w:p w:rsidR="002D3B76" w:rsidRDefault="002D3B76" w:rsidP="00570FFE">
      <w:pPr>
        <w:rPr>
          <w:b/>
          <w:noProof/>
          <w:sz w:val="20"/>
          <w:szCs w:val="20"/>
        </w:rPr>
      </w:pPr>
    </w:p>
    <w:p w:rsidR="002D3B76" w:rsidRDefault="002D3B76" w:rsidP="001E7537">
      <w:pPr>
        <w:jc w:val="center"/>
        <w:rPr>
          <w:b/>
          <w:noProof/>
          <w:sz w:val="20"/>
          <w:szCs w:val="20"/>
        </w:rPr>
      </w:pPr>
    </w:p>
    <w:p w:rsidR="002D3B76" w:rsidRDefault="002D3B76" w:rsidP="001E7537">
      <w:pPr>
        <w:jc w:val="center"/>
        <w:rPr>
          <w:b/>
          <w:noProof/>
          <w:sz w:val="20"/>
          <w:szCs w:val="20"/>
        </w:rPr>
      </w:pPr>
    </w:p>
    <w:p w:rsidR="00570FFE" w:rsidRDefault="00570FFE" w:rsidP="006F2D8F">
      <w:pPr>
        <w:rPr>
          <w:b/>
          <w:noProof/>
          <w:sz w:val="20"/>
          <w:szCs w:val="20"/>
        </w:rPr>
      </w:pPr>
    </w:p>
    <w:p w:rsidR="002D3B76" w:rsidRDefault="002D3B76" w:rsidP="004F2E17">
      <w:pPr>
        <w:rPr>
          <w:b/>
          <w:noProof/>
          <w:sz w:val="20"/>
          <w:szCs w:val="20"/>
        </w:rPr>
      </w:pPr>
    </w:p>
    <w:p w:rsidR="001E7537" w:rsidRPr="004847E1" w:rsidRDefault="001E7537" w:rsidP="001E7537">
      <w:pPr>
        <w:jc w:val="center"/>
        <w:rPr>
          <w:b/>
          <w:sz w:val="20"/>
          <w:szCs w:val="20"/>
        </w:rPr>
      </w:pPr>
      <w:r w:rsidRPr="00E447BA">
        <w:rPr>
          <w:b/>
          <w:sz w:val="20"/>
          <w:szCs w:val="20"/>
        </w:rPr>
        <w:t xml:space="preserve">Figure </w:t>
      </w:r>
      <w:r>
        <w:rPr>
          <w:b/>
          <w:sz w:val="20"/>
          <w:szCs w:val="20"/>
        </w:rPr>
        <w:t>1</w:t>
      </w:r>
      <w:r w:rsidRPr="00E447BA">
        <w:rPr>
          <w:b/>
          <w:sz w:val="20"/>
          <w:szCs w:val="20"/>
        </w:rPr>
        <w:t xml:space="preserve">: </w:t>
      </w:r>
      <w:r>
        <w:rPr>
          <w:b/>
          <w:sz w:val="20"/>
          <w:szCs w:val="20"/>
        </w:rPr>
        <w:t>System architecture</w:t>
      </w:r>
    </w:p>
    <w:p w:rsidR="00CA26ED" w:rsidRDefault="00CA26ED" w:rsidP="00CA26ED">
      <w:pPr>
        <w:jc w:val="center"/>
        <w:rPr>
          <w:b/>
        </w:rPr>
      </w:pPr>
      <w:r>
        <w:rPr>
          <w:b/>
          <w:sz w:val="20"/>
          <w:szCs w:val="20"/>
        </w:rPr>
        <w:t>Table 1</w:t>
      </w:r>
      <w:r w:rsidRPr="00E447BA">
        <w:rPr>
          <w:b/>
          <w:sz w:val="20"/>
          <w:szCs w:val="20"/>
        </w:rPr>
        <w:t xml:space="preserve">: </w:t>
      </w:r>
      <w:r>
        <w:rPr>
          <w:b/>
          <w:sz w:val="20"/>
          <w:szCs w:val="20"/>
        </w:rPr>
        <w:t>Input Code Assignment</w:t>
      </w:r>
    </w:p>
    <w:tbl>
      <w:tblPr>
        <w:tblW w:w="6830" w:type="dxa"/>
        <w:jc w:val="center"/>
        <w:tblCellMar>
          <w:left w:w="0" w:type="dxa"/>
          <w:right w:w="0" w:type="dxa"/>
        </w:tblCellMar>
        <w:tblLook w:val="0420" w:firstRow="1" w:lastRow="0" w:firstColumn="0" w:lastColumn="0" w:noHBand="0" w:noVBand="1"/>
      </w:tblPr>
      <w:tblGrid>
        <w:gridCol w:w="1125"/>
        <w:gridCol w:w="1125"/>
        <w:gridCol w:w="1125"/>
        <w:gridCol w:w="3455"/>
      </w:tblGrid>
      <w:tr w:rsidR="00CA26ED" w:rsidRPr="0034026E" w:rsidTr="00CA26ED">
        <w:trPr>
          <w:trHeight w:val="282"/>
          <w:jc w:val="center"/>
        </w:trPr>
        <w:tc>
          <w:tcPr>
            <w:tcW w:w="3375" w:type="dxa"/>
            <w:gridSpan w:val="3"/>
            <w:tcBorders>
              <w:top w:val="single" w:sz="8" w:space="0" w:color="000000"/>
              <w:left w:val="single" w:sz="8" w:space="0" w:color="000000"/>
              <w:bottom w:val="single" w:sz="8" w:space="0" w:color="000000"/>
              <w:right w:val="single" w:sz="8" w:space="0" w:color="000000"/>
            </w:tcBorders>
            <w:shd w:val="clear" w:color="auto" w:fill="99CCFF"/>
          </w:tcPr>
          <w:p w:rsidR="00CA26ED" w:rsidRPr="0034026E" w:rsidRDefault="00CA26ED" w:rsidP="00CA26ED">
            <w:pPr>
              <w:jc w:val="center"/>
              <w:rPr>
                <w:rFonts w:ascii="Arial" w:hAnsi="Arial" w:cs="Arial"/>
                <w:sz w:val="20"/>
                <w:szCs w:val="36"/>
              </w:rPr>
            </w:pPr>
            <w:r w:rsidRPr="0034026E">
              <w:rPr>
                <w:rFonts w:ascii="Arial" w:eastAsia="MS PGothic" w:hAnsi="Arial" w:cs="Arial"/>
                <w:color w:val="000000"/>
                <w:kern w:val="24"/>
                <w:sz w:val="20"/>
                <w:szCs w:val="22"/>
              </w:rPr>
              <w:t>Input Combinations (Input Codes)</w:t>
            </w:r>
          </w:p>
        </w:tc>
        <w:tc>
          <w:tcPr>
            <w:tcW w:w="3455" w:type="dxa"/>
            <w:vMerge w:val="restart"/>
            <w:tcBorders>
              <w:top w:val="single" w:sz="8" w:space="0" w:color="000000"/>
              <w:left w:val="single" w:sz="8" w:space="0" w:color="000000"/>
              <w:bottom w:val="single" w:sz="8" w:space="0" w:color="000000"/>
              <w:right w:val="single" w:sz="8" w:space="0" w:color="000000"/>
            </w:tcBorders>
            <w:shd w:val="clear" w:color="auto" w:fill="99CCFF"/>
            <w:tcMar>
              <w:top w:w="72" w:type="dxa"/>
              <w:left w:w="144" w:type="dxa"/>
              <w:bottom w:w="72" w:type="dxa"/>
              <w:right w:w="144" w:type="dxa"/>
            </w:tcMar>
            <w:vAlign w:val="center"/>
            <w:hideMark/>
          </w:tcPr>
          <w:p w:rsidR="00CA26ED" w:rsidRPr="0034026E" w:rsidRDefault="00CA26ED" w:rsidP="00CA26ED">
            <w:pPr>
              <w:jc w:val="center"/>
              <w:rPr>
                <w:rFonts w:ascii="Arial" w:hAnsi="Arial" w:cs="Arial"/>
                <w:sz w:val="20"/>
                <w:szCs w:val="36"/>
              </w:rPr>
            </w:pPr>
            <w:r w:rsidRPr="0034026E">
              <w:rPr>
                <w:rFonts w:ascii="Arial" w:eastAsia="MS PGothic" w:hAnsi="Arial" w:cs="Arial"/>
                <w:color w:val="000000"/>
                <w:kern w:val="24"/>
                <w:sz w:val="20"/>
                <w:szCs w:val="22"/>
              </w:rPr>
              <w:t>Input Description</w:t>
            </w:r>
          </w:p>
        </w:tc>
      </w:tr>
      <w:tr w:rsidR="00CA26ED" w:rsidRPr="0034026E" w:rsidTr="00CA26ED">
        <w:trPr>
          <w:trHeight w:val="16"/>
          <w:jc w:val="center"/>
        </w:trPr>
        <w:tc>
          <w:tcPr>
            <w:tcW w:w="1125" w:type="dxa"/>
            <w:tcBorders>
              <w:top w:val="single" w:sz="8" w:space="0" w:color="000000"/>
              <w:left w:val="single" w:sz="8" w:space="0" w:color="000000"/>
              <w:bottom w:val="single" w:sz="8" w:space="0" w:color="000000"/>
              <w:right w:val="single" w:sz="8" w:space="0" w:color="000000"/>
            </w:tcBorders>
            <w:shd w:val="clear" w:color="auto" w:fill="99CCFF"/>
            <w:tcMar>
              <w:top w:w="72" w:type="dxa"/>
              <w:left w:w="144" w:type="dxa"/>
              <w:bottom w:w="72" w:type="dxa"/>
              <w:right w:w="144" w:type="dxa"/>
            </w:tcMar>
            <w:vAlign w:val="center"/>
            <w:hideMark/>
          </w:tcPr>
          <w:p w:rsidR="00CA26ED" w:rsidRPr="0034026E" w:rsidRDefault="00CA26ED" w:rsidP="00CA26ED">
            <w:pPr>
              <w:jc w:val="center"/>
              <w:rPr>
                <w:rFonts w:ascii="Arial" w:hAnsi="Arial" w:cs="Arial"/>
                <w:sz w:val="20"/>
                <w:szCs w:val="36"/>
              </w:rPr>
            </w:pPr>
            <w:r w:rsidRPr="0034026E">
              <w:rPr>
                <w:rFonts w:ascii="Arial" w:eastAsia="MS PGothic" w:hAnsi="Arial" w:cs="Arial"/>
                <w:color w:val="000000"/>
                <w:kern w:val="24"/>
                <w:sz w:val="20"/>
                <w:szCs w:val="22"/>
              </w:rPr>
              <w:t>REQ_01</w:t>
            </w:r>
          </w:p>
        </w:tc>
        <w:tc>
          <w:tcPr>
            <w:tcW w:w="1125" w:type="dxa"/>
            <w:tcBorders>
              <w:top w:val="single" w:sz="8" w:space="0" w:color="000000"/>
              <w:left w:val="single" w:sz="8" w:space="0" w:color="000000"/>
              <w:bottom w:val="single" w:sz="8" w:space="0" w:color="000000"/>
              <w:right w:val="single" w:sz="8" w:space="0" w:color="000000"/>
            </w:tcBorders>
            <w:shd w:val="clear" w:color="auto" w:fill="99CCFF"/>
          </w:tcPr>
          <w:p w:rsidR="00CA26ED" w:rsidRPr="0034026E" w:rsidRDefault="00CA26ED" w:rsidP="00CA26ED">
            <w:pPr>
              <w:jc w:val="center"/>
              <w:rPr>
                <w:rFonts w:ascii="Arial" w:eastAsia="MS PGothic" w:hAnsi="Arial" w:cs="Arial"/>
                <w:color w:val="000000"/>
                <w:kern w:val="24"/>
                <w:sz w:val="20"/>
                <w:szCs w:val="22"/>
              </w:rPr>
            </w:pPr>
            <w:r w:rsidRPr="0034026E">
              <w:rPr>
                <w:rFonts w:ascii="Arial" w:eastAsia="MS PGothic" w:hAnsi="Arial" w:cs="Arial"/>
                <w:color w:val="000000"/>
                <w:kern w:val="24"/>
                <w:sz w:val="20"/>
                <w:szCs w:val="22"/>
              </w:rPr>
              <w:t>REQ_02</w:t>
            </w:r>
          </w:p>
        </w:tc>
        <w:tc>
          <w:tcPr>
            <w:tcW w:w="1125" w:type="dxa"/>
            <w:tcBorders>
              <w:top w:val="single" w:sz="8" w:space="0" w:color="000000"/>
              <w:left w:val="single" w:sz="8" w:space="0" w:color="000000"/>
              <w:bottom w:val="single" w:sz="8" w:space="0" w:color="000000"/>
              <w:right w:val="single" w:sz="8" w:space="0" w:color="000000"/>
            </w:tcBorders>
            <w:shd w:val="clear" w:color="auto" w:fill="99CCFF"/>
            <w:tcMar>
              <w:top w:w="72" w:type="dxa"/>
              <w:left w:w="144" w:type="dxa"/>
              <w:bottom w:w="72" w:type="dxa"/>
              <w:right w:w="144" w:type="dxa"/>
            </w:tcMar>
            <w:vAlign w:val="center"/>
            <w:hideMark/>
          </w:tcPr>
          <w:p w:rsidR="00CA26ED" w:rsidRPr="0034026E" w:rsidRDefault="00CA26ED" w:rsidP="00CA26ED">
            <w:pPr>
              <w:jc w:val="center"/>
              <w:rPr>
                <w:rFonts w:ascii="Arial" w:hAnsi="Arial" w:cs="Arial"/>
                <w:sz w:val="20"/>
                <w:szCs w:val="36"/>
              </w:rPr>
            </w:pPr>
            <w:r w:rsidRPr="0034026E">
              <w:rPr>
                <w:rFonts w:ascii="Arial" w:eastAsia="MS PGothic" w:hAnsi="Arial" w:cs="Arial"/>
                <w:color w:val="000000"/>
                <w:kern w:val="24"/>
                <w:sz w:val="20"/>
                <w:szCs w:val="22"/>
              </w:rPr>
              <w:t>REQ_0</w:t>
            </w:r>
            <w:r>
              <w:rPr>
                <w:rFonts w:ascii="Arial" w:eastAsia="MS PGothic" w:hAnsi="Arial" w:cs="Arial"/>
                <w:color w:val="000000"/>
                <w:kern w:val="24"/>
                <w:sz w:val="20"/>
                <w:szCs w:val="22"/>
              </w:rPr>
              <w:t>3</w:t>
            </w:r>
          </w:p>
        </w:tc>
        <w:tc>
          <w:tcPr>
            <w:tcW w:w="3455" w:type="dxa"/>
            <w:vMerge/>
            <w:tcBorders>
              <w:top w:val="single" w:sz="8" w:space="0" w:color="000000"/>
              <w:left w:val="single" w:sz="8" w:space="0" w:color="000000"/>
              <w:bottom w:val="single" w:sz="8" w:space="0" w:color="000000"/>
              <w:right w:val="single" w:sz="8" w:space="0" w:color="000000"/>
            </w:tcBorders>
            <w:vAlign w:val="center"/>
            <w:hideMark/>
          </w:tcPr>
          <w:p w:rsidR="00CA26ED" w:rsidRPr="0034026E" w:rsidRDefault="00CA26ED" w:rsidP="00CA26ED">
            <w:pPr>
              <w:rPr>
                <w:rFonts w:ascii="Arial" w:hAnsi="Arial" w:cs="Arial"/>
                <w:sz w:val="20"/>
                <w:szCs w:val="36"/>
              </w:rPr>
            </w:pPr>
          </w:p>
        </w:tc>
      </w:tr>
      <w:tr w:rsidR="00CA26ED" w:rsidRPr="0034026E" w:rsidTr="00CA26ED">
        <w:trPr>
          <w:trHeight w:val="63"/>
          <w:jc w:val="center"/>
        </w:trPr>
        <w:tc>
          <w:tcPr>
            <w:tcW w:w="112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0E3D06"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0</w:t>
            </w:r>
          </w:p>
        </w:tc>
        <w:tc>
          <w:tcPr>
            <w:tcW w:w="1125" w:type="dxa"/>
            <w:tcBorders>
              <w:top w:val="single" w:sz="8" w:space="0" w:color="000000"/>
              <w:left w:val="single" w:sz="8" w:space="0" w:color="000000"/>
              <w:bottom w:val="single" w:sz="8" w:space="0" w:color="000000"/>
              <w:right w:val="single" w:sz="8" w:space="0" w:color="000000"/>
            </w:tcBorders>
            <w:shd w:val="clear" w:color="auto" w:fill="FFFFCC"/>
            <w:vAlign w:val="center"/>
          </w:tcPr>
          <w:p w:rsidR="00CA26ED" w:rsidRPr="0034026E" w:rsidRDefault="000E3D06"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0</w:t>
            </w:r>
          </w:p>
        </w:tc>
        <w:tc>
          <w:tcPr>
            <w:tcW w:w="112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0E3D06"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0</w:t>
            </w:r>
          </w:p>
        </w:tc>
        <w:tc>
          <w:tcPr>
            <w:tcW w:w="345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0E3D06" w:rsidP="00CA26ED">
            <w:pPr>
              <w:rPr>
                <w:rFonts w:ascii="Arial" w:eastAsia="MS PGothic" w:hAnsi="Arial" w:cs="Arial"/>
                <w:color w:val="000000"/>
                <w:kern w:val="24"/>
                <w:sz w:val="20"/>
                <w:szCs w:val="22"/>
              </w:rPr>
            </w:pPr>
            <w:r>
              <w:rPr>
                <w:rFonts w:ascii="Arial" w:eastAsia="MS PGothic" w:hAnsi="Arial" w:cs="Arial"/>
                <w:color w:val="000000"/>
                <w:kern w:val="24"/>
                <w:sz w:val="20"/>
                <w:szCs w:val="22"/>
              </w:rPr>
              <w:t>No requests</w:t>
            </w:r>
          </w:p>
        </w:tc>
      </w:tr>
      <w:tr w:rsidR="00CA26ED" w:rsidRPr="0034026E" w:rsidTr="00CA26ED">
        <w:trPr>
          <w:trHeight w:val="14"/>
          <w:jc w:val="center"/>
        </w:trPr>
        <w:tc>
          <w:tcPr>
            <w:tcW w:w="112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82437F"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1</w:t>
            </w:r>
          </w:p>
        </w:tc>
        <w:tc>
          <w:tcPr>
            <w:tcW w:w="1125" w:type="dxa"/>
            <w:tcBorders>
              <w:top w:val="single" w:sz="8" w:space="0" w:color="000000"/>
              <w:left w:val="single" w:sz="8" w:space="0" w:color="000000"/>
              <w:bottom w:val="single" w:sz="8" w:space="0" w:color="000000"/>
              <w:right w:val="single" w:sz="8" w:space="0" w:color="000000"/>
            </w:tcBorders>
            <w:shd w:val="clear" w:color="auto" w:fill="FFFFCC"/>
            <w:vAlign w:val="center"/>
          </w:tcPr>
          <w:p w:rsidR="00CA26ED" w:rsidRPr="0034026E" w:rsidRDefault="000E3D06"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0</w:t>
            </w:r>
          </w:p>
        </w:tc>
        <w:tc>
          <w:tcPr>
            <w:tcW w:w="112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82437F"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0</w:t>
            </w:r>
          </w:p>
        </w:tc>
        <w:tc>
          <w:tcPr>
            <w:tcW w:w="345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82437F" w:rsidP="00CA26ED">
            <w:pPr>
              <w:rPr>
                <w:rFonts w:ascii="Arial" w:eastAsia="MS PGothic" w:hAnsi="Arial" w:cs="Arial"/>
                <w:color w:val="000000"/>
                <w:kern w:val="24"/>
                <w:sz w:val="20"/>
                <w:szCs w:val="22"/>
              </w:rPr>
            </w:pPr>
            <w:r>
              <w:rPr>
                <w:rFonts w:ascii="Arial" w:eastAsia="MS PGothic" w:hAnsi="Arial" w:cs="Arial"/>
                <w:color w:val="000000"/>
                <w:kern w:val="24"/>
                <w:sz w:val="20"/>
                <w:szCs w:val="22"/>
              </w:rPr>
              <w:t>Consumers 1</w:t>
            </w:r>
            <w:r w:rsidR="000E3D06">
              <w:rPr>
                <w:rFonts w:ascii="Arial" w:eastAsia="MS PGothic" w:hAnsi="Arial" w:cs="Arial"/>
                <w:color w:val="000000"/>
                <w:kern w:val="24"/>
                <w:sz w:val="20"/>
                <w:szCs w:val="22"/>
              </w:rPr>
              <w:t xml:space="preserve"> request resource</w:t>
            </w:r>
          </w:p>
        </w:tc>
      </w:tr>
      <w:tr w:rsidR="00CA26ED" w:rsidRPr="0034026E" w:rsidTr="00CA26ED">
        <w:trPr>
          <w:trHeight w:val="14"/>
          <w:jc w:val="center"/>
        </w:trPr>
        <w:tc>
          <w:tcPr>
            <w:tcW w:w="112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0E3D06"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0</w:t>
            </w:r>
          </w:p>
        </w:tc>
        <w:tc>
          <w:tcPr>
            <w:tcW w:w="1125" w:type="dxa"/>
            <w:tcBorders>
              <w:top w:val="single" w:sz="8" w:space="0" w:color="000000"/>
              <w:left w:val="single" w:sz="8" w:space="0" w:color="000000"/>
              <w:bottom w:val="single" w:sz="8" w:space="0" w:color="000000"/>
              <w:right w:val="single" w:sz="8" w:space="0" w:color="000000"/>
            </w:tcBorders>
            <w:shd w:val="clear" w:color="auto" w:fill="FFFFCC"/>
            <w:vAlign w:val="center"/>
          </w:tcPr>
          <w:p w:rsidR="00CA26ED" w:rsidRPr="0034026E" w:rsidRDefault="000E3D06"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1</w:t>
            </w:r>
          </w:p>
        </w:tc>
        <w:tc>
          <w:tcPr>
            <w:tcW w:w="112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0E3D06"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0</w:t>
            </w:r>
          </w:p>
        </w:tc>
        <w:tc>
          <w:tcPr>
            <w:tcW w:w="345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0E3D06" w:rsidP="00CA26ED">
            <w:pPr>
              <w:rPr>
                <w:rFonts w:ascii="Arial" w:eastAsia="MS PGothic" w:hAnsi="Arial" w:cs="Arial"/>
                <w:color w:val="000000"/>
                <w:kern w:val="24"/>
                <w:sz w:val="20"/>
                <w:szCs w:val="22"/>
              </w:rPr>
            </w:pPr>
            <w:r>
              <w:rPr>
                <w:rFonts w:ascii="Arial" w:eastAsia="MS PGothic" w:hAnsi="Arial" w:cs="Arial"/>
                <w:color w:val="000000"/>
                <w:kern w:val="24"/>
                <w:sz w:val="20"/>
                <w:szCs w:val="22"/>
              </w:rPr>
              <w:t>Consumers 2 request resource</w:t>
            </w:r>
          </w:p>
        </w:tc>
      </w:tr>
      <w:tr w:rsidR="00CA26ED" w:rsidRPr="0034026E" w:rsidTr="00CA26ED">
        <w:trPr>
          <w:trHeight w:val="14"/>
          <w:jc w:val="center"/>
        </w:trPr>
        <w:tc>
          <w:tcPr>
            <w:tcW w:w="112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82437F"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0</w:t>
            </w:r>
          </w:p>
        </w:tc>
        <w:tc>
          <w:tcPr>
            <w:tcW w:w="1125" w:type="dxa"/>
            <w:tcBorders>
              <w:top w:val="single" w:sz="8" w:space="0" w:color="000000"/>
              <w:left w:val="single" w:sz="8" w:space="0" w:color="000000"/>
              <w:bottom w:val="single" w:sz="8" w:space="0" w:color="000000"/>
              <w:right w:val="single" w:sz="8" w:space="0" w:color="000000"/>
            </w:tcBorders>
            <w:shd w:val="clear" w:color="auto" w:fill="FFFFCC"/>
            <w:vAlign w:val="center"/>
          </w:tcPr>
          <w:p w:rsidR="00CA26ED" w:rsidRPr="0034026E" w:rsidRDefault="00F37C18"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0</w:t>
            </w:r>
          </w:p>
        </w:tc>
        <w:tc>
          <w:tcPr>
            <w:tcW w:w="112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82437F"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1</w:t>
            </w:r>
          </w:p>
        </w:tc>
        <w:tc>
          <w:tcPr>
            <w:tcW w:w="345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82437F" w:rsidP="00CA26ED">
            <w:pPr>
              <w:rPr>
                <w:rFonts w:ascii="Arial" w:eastAsia="MS PGothic" w:hAnsi="Arial" w:cs="Arial"/>
                <w:color w:val="000000"/>
                <w:kern w:val="24"/>
                <w:sz w:val="20"/>
                <w:szCs w:val="22"/>
              </w:rPr>
            </w:pPr>
            <w:r>
              <w:rPr>
                <w:rFonts w:ascii="Arial" w:eastAsia="MS PGothic" w:hAnsi="Arial" w:cs="Arial"/>
                <w:color w:val="000000"/>
                <w:kern w:val="24"/>
                <w:sz w:val="20"/>
                <w:szCs w:val="22"/>
              </w:rPr>
              <w:t>Consumers 3</w:t>
            </w:r>
            <w:r w:rsidR="00F37C18">
              <w:rPr>
                <w:rFonts w:ascii="Arial" w:eastAsia="MS PGothic" w:hAnsi="Arial" w:cs="Arial"/>
                <w:color w:val="000000"/>
                <w:kern w:val="24"/>
                <w:sz w:val="20"/>
                <w:szCs w:val="22"/>
              </w:rPr>
              <w:t xml:space="preserve"> request resource</w:t>
            </w:r>
          </w:p>
        </w:tc>
      </w:tr>
      <w:tr w:rsidR="00CA26ED" w:rsidRPr="0034026E" w:rsidTr="00CA26ED">
        <w:trPr>
          <w:trHeight w:val="63"/>
          <w:jc w:val="center"/>
        </w:trPr>
        <w:tc>
          <w:tcPr>
            <w:tcW w:w="112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436B48"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1</w:t>
            </w:r>
          </w:p>
        </w:tc>
        <w:tc>
          <w:tcPr>
            <w:tcW w:w="1125" w:type="dxa"/>
            <w:tcBorders>
              <w:top w:val="single" w:sz="8" w:space="0" w:color="000000"/>
              <w:left w:val="single" w:sz="8" w:space="0" w:color="000000"/>
              <w:bottom w:val="single" w:sz="8" w:space="0" w:color="000000"/>
              <w:right w:val="single" w:sz="8" w:space="0" w:color="000000"/>
            </w:tcBorders>
            <w:shd w:val="clear" w:color="auto" w:fill="FFFFCC"/>
            <w:vAlign w:val="center"/>
          </w:tcPr>
          <w:p w:rsidR="00CA26ED" w:rsidRPr="0034026E" w:rsidRDefault="00F37C18"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1</w:t>
            </w:r>
          </w:p>
        </w:tc>
        <w:tc>
          <w:tcPr>
            <w:tcW w:w="112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436B48"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0</w:t>
            </w:r>
          </w:p>
        </w:tc>
        <w:tc>
          <w:tcPr>
            <w:tcW w:w="345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436B48" w:rsidP="00CA26ED">
            <w:pPr>
              <w:rPr>
                <w:rFonts w:ascii="Arial" w:eastAsia="MS PGothic" w:hAnsi="Arial" w:cs="Arial"/>
                <w:color w:val="000000"/>
                <w:kern w:val="24"/>
                <w:sz w:val="20"/>
                <w:szCs w:val="22"/>
              </w:rPr>
            </w:pPr>
            <w:r>
              <w:rPr>
                <w:rFonts w:ascii="Arial" w:eastAsia="MS PGothic" w:hAnsi="Arial" w:cs="Arial"/>
                <w:color w:val="000000"/>
                <w:kern w:val="24"/>
                <w:sz w:val="20"/>
                <w:szCs w:val="22"/>
              </w:rPr>
              <w:t>Both consumer 1 and consumer 2</w:t>
            </w:r>
            <w:r w:rsidR="00F37C18">
              <w:rPr>
                <w:rFonts w:ascii="Arial" w:eastAsia="MS PGothic" w:hAnsi="Arial" w:cs="Arial"/>
                <w:color w:val="000000"/>
                <w:kern w:val="24"/>
                <w:sz w:val="20"/>
                <w:szCs w:val="22"/>
              </w:rPr>
              <w:t xml:space="preserve"> request resource</w:t>
            </w:r>
          </w:p>
        </w:tc>
      </w:tr>
      <w:tr w:rsidR="00CA26ED" w:rsidRPr="0034026E" w:rsidTr="00CA26ED">
        <w:trPr>
          <w:trHeight w:val="14"/>
          <w:jc w:val="center"/>
        </w:trPr>
        <w:tc>
          <w:tcPr>
            <w:tcW w:w="112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AC2D28"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1</w:t>
            </w:r>
          </w:p>
        </w:tc>
        <w:tc>
          <w:tcPr>
            <w:tcW w:w="1125" w:type="dxa"/>
            <w:tcBorders>
              <w:top w:val="single" w:sz="8" w:space="0" w:color="000000"/>
              <w:left w:val="single" w:sz="8" w:space="0" w:color="000000"/>
              <w:bottom w:val="single" w:sz="8" w:space="0" w:color="000000"/>
              <w:right w:val="single" w:sz="8" w:space="0" w:color="000000"/>
            </w:tcBorders>
            <w:shd w:val="clear" w:color="auto" w:fill="FFFFCC"/>
            <w:vAlign w:val="center"/>
          </w:tcPr>
          <w:p w:rsidR="00CA26ED" w:rsidRPr="0034026E" w:rsidRDefault="00AC2D28"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0</w:t>
            </w:r>
          </w:p>
        </w:tc>
        <w:tc>
          <w:tcPr>
            <w:tcW w:w="112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AC2D28"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1</w:t>
            </w:r>
          </w:p>
        </w:tc>
        <w:tc>
          <w:tcPr>
            <w:tcW w:w="345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1E1497" w:rsidP="00CA26ED">
            <w:pPr>
              <w:rPr>
                <w:rFonts w:ascii="Arial" w:eastAsia="MS PGothic" w:hAnsi="Arial" w:cs="Arial"/>
                <w:color w:val="000000"/>
                <w:kern w:val="24"/>
                <w:sz w:val="20"/>
                <w:szCs w:val="22"/>
              </w:rPr>
            </w:pPr>
            <w:r>
              <w:rPr>
                <w:rFonts w:ascii="Arial" w:eastAsia="MS PGothic" w:hAnsi="Arial" w:cs="Arial"/>
                <w:color w:val="000000"/>
                <w:kern w:val="24"/>
                <w:sz w:val="20"/>
                <w:szCs w:val="22"/>
              </w:rPr>
              <w:t>Both consumer 1 and consumer 3 request resource</w:t>
            </w:r>
          </w:p>
        </w:tc>
      </w:tr>
      <w:tr w:rsidR="00CA26ED" w:rsidRPr="0034026E" w:rsidTr="00CA26ED">
        <w:trPr>
          <w:trHeight w:val="14"/>
          <w:jc w:val="center"/>
        </w:trPr>
        <w:tc>
          <w:tcPr>
            <w:tcW w:w="112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436B48"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0</w:t>
            </w:r>
          </w:p>
        </w:tc>
        <w:tc>
          <w:tcPr>
            <w:tcW w:w="1125" w:type="dxa"/>
            <w:tcBorders>
              <w:top w:val="single" w:sz="8" w:space="0" w:color="000000"/>
              <w:left w:val="single" w:sz="8" w:space="0" w:color="000000"/>
              <w:bottom w:val="single" w:sz="8" w:space="0" w:color="000000"/>
              <w:right w:val="single" w:sz="8" w:space="0" w:color="000000"/>
            </w:tcBorders>
            <w:shd w:val="clear" w:color="auto" w:fill="FFFFCC"/>
            <w:vAlign w:val="center"/>
          </w:tcPr>
          <w:p w:rsidR="00CA26ED" w:rsidRPr="0034026E" w:rsidRDefault="00AC2D28"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1</w:t>
            </w:r>
          </w:p>
        </w:tc>
        <w:tc>
          <w:tcPr>
            <w:tcW w:w="112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436B48"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1</w:t>
            </w:r>
          </w:p>
        </w:tc>
        <w:tc>
          <w:tcPr>
            <w:tcW w:w="345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436B48" w:rsidP="00CA26ED">
            <w:pPr>
              <w:rPr>
                <w:rFonts w:ascii="Arial" w:eastAsia="MS PGothic" w:hAnsi="Arial" w:cs="Arial"/>
                <w:color w:val="000000"/>
                <w:kern w:val="24"/>
                <w:sz w:val="20"/>
                <w:szCs w:val="22"/>
              </w:rPr>
            </w:pPr>
            <w:r>
              <w:rPr>
                <w:rFonts w:ascii="Arial" w:eastAsia="MS PGothic" w:hAnsi="Arial" w:cs="Arial"/>
                <w:color w:val="000000"/>
                <w:kern w:val="24"/>
                <w:sz w:val="20"/>
                <w:szCs w:val="22"/>
              </w:rPr>
              <w:t>Both consumer 2 and consumer 3</w:t>
            </w:r>
            <w:r w:rsidR="001E1497">
              <w:rPr>
                <w:rFonts w:ascii="Arial" w:eastAsia="MS PGothic" w:hAnsi="Arial" w:cs="Arial"/>
                <w:color w:val="000000"/>
                <w:kern w:val="24"/>
                <w:sz w:val="20"/>
                <w:szCs w:val="22"/>
              </w:rPr>
              <w:t xml:space="preserve"> request resource</w:t>
            </w:r>
          </w:p>
        </w:tc>
      </w:tr>
      <w:tr w:rsidR="00CA26ED" w:rsidRPr="0034026E" w:rsidTr="00CA26ED">
        <w:trPr>
          <w:trHeight w:val="14"/>
          <w:jc w:val="center"/>
        </w:trPr>
        <w:tc>
          <w:tcPr>
            <w:tcW w:w="112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AC2D28"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1</w:t>
            </w:r>
          </w:p>
        </w:tc>
        <w:tc>
          <w:tcPr>
            <w:tcW w:w="1125" w:type="dxa"/>
            <w:tcBorders>
              <w:top w:val="single" w:sz="8" w:space="0" w:color="000000"/>
              <w:left w:val="single" w:sz="8" w:space="0" w:color="000000"/>
              <w:bottom w:val="single" w:sz="8" w:space="0" w:color="000000"/>
              <w:right w:val="single" w:sz="8" w:space="0" w:color="000000"/>
            </w:tcBorders>
            <w:shd w:val="clear" w:color="auto" w:fill="FFFFCC"/>
            <w:vAlign w:val="center"/>
          </w:tcPr>
          <w:p w:rsidR="00CA26ED" w:rsidRPr="0034026E" w:rsidRDefault="00AC2D28"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1</w:t>
            </w:r>
          </w:p>
        </w:tc>
        <w:tc>
          <w:tcPr>
            <w:tcW w:w="112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AC2D28"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1</w:t>
            </w:r>
          </w:p>
        </w:tc>
        <w:tc>
          <w:tcPr>
            <w:tcW w:w="345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1E1497" w:rsidP="00CA26ED">
            <w:pPr>
              <w:rPr>
                <w:rFonts w:ascii="Arial" w:eastAsia="MS PGothic" w:hAnsi="Arial" w:cs="Arial"/>
                <w:color w:val="000000"/>
                <w:kern w:val="24"/>
                <w:sz w:val="20"/>
                <w:szCs w:val="22"/>
              </w:rPr>
            </w:pPr>
            <w:r>
              <w:rPr>
                <w:rFonts w:ascii="Arial" w:eastAsia="MS PGothic" w:hAnsi="Arial" w:cs="Arial"/>
                <w:color w:val="000000"/>
                <w:kern w:val="24"/>
                <w:sz w:val="20"/>
                <w:szCs w:val="22"/>
              </w:rPr>
              <w:t>Both consumers request resource</w:t>
            </w:r>
          </w:p>
        </w:tc>
      </w:tr>
    </w:tbl>
    <w:p w:rsidR="00CA26ED" w:rsidRDefault="00CA26ED" w:rsidP="00CA26ED">
      <w:pPr>
        <w:jc w:val="center"/>
        <w:rPr>
          <w:b/>
        </w:rPr>
      </w:pPr>
    </w:p>
    <w:p w:rsidR="00CA26ED" w:rsidRDefault="00CA26ED" w:rsidP="00CA26ED">
      <w:pPr>
        <w:jc w:val="center"/>
        <w:rPr>
          <w:b/>
        </w:rPr>
      </w:pPr>
    </w:p>
    <w:p w:rsidR="00CA26ED" w:rsidRDefault="00CA26ED" w:rsidP="00CA26ED">
      <w:pPr>
        <w:jc w:val="center"/>
        <w:rPr>
          <w:b/>
        </w:rPr>
      </w:pPr>
      <w:r>
        <w:rPr>
          <w:b/>
          <w:sz w:val="20"/>
          <w:szCs w:val="20"/>
        </w:rPr>
        <w:t>Table 2</w:t>
      </w:r>
      <w:r w:rsidRPr="00E447BA">
        <w:rPr>
          <w:b/>
          <w:sz w:val="20"/>
          <w:szCs w:val="20"/>
        </w:rPr>
        <w:t xml:space="preserve">: </w:t>
      </w:r>
      <w:r>
        <w:rPr>
          <w:b/>
          <w:sz w:val="20"/>
          <w:szCs w:val="20"/>
        </w:rPr>
        <w:t>Output Code Assignment</w:t>
      </w:r>
    </w:p>
    <w:tbl>
      <w:tblPr>
        <w:tblW w:w="7280" w:type="dxa"/>
        <w:jc w:val="center"/>
        <w:tblCellMar>
          <w:left w:w="0" w:type="dxa"/>
          <w:right w:w="0" w:type="dxa"/>
        </w:tblCellMar>
        <w:tblLook w:val="0420" w:firstRow="1" w:lastRow="0" w:firstColumn="0" w:lastColumn="0" w:noHBand="0" w:noVBand="1"/>
      </w:tblPr>
      <w:tblGrid>
        <w:gridCol w:w="1125"/>
        <w:gridCol w:w="1125"/>
        <w:gridCol w:w="1125"/>
        <w:gridCol w:w="3905"/>
      </w:tblGrid>
      <w:tr w:rsidR="00CA26ED" w:rsidRPr="0034026E" w:rsidTr="00CA26ED">
        <w:trPr>
          <w:trHeight w:val="282"/>
          <w:jc w:val="center"/>
        </w:trPr>
        <w:tc>
          <w:tcPr>
            <w:tcW w:w="3375" w:type="dxa"/>
            <w:gridSpan w:val="3"/>
            <w:tcBorders>
              <w:top w:val="single" w:sz="8" w:space="0" w:color="000000"/>
              <w:left w:val="single" w:sz="8" w:space="0" w:color="000000"/>
              <w:bottom w:val="single" w:sz="8" w:space="0" w:color="000000"/>
              <w:right w:val="single" w:sz="8" w:space="0" w:color="000000"/>
            </w:tcBorders>
            <w:shd w:val="clear" w:color="auto" w:fill="99CCFF"/>
            <w:vAlign w:val="center"/>
          </w:tcPr>
          <w:p w:rsidR="00CA26ED" w:rsidRPr="001F558F" w:rsidRDefault="00CA26ED" w:rsidP="00CA26ED">
            <w:pPr>
              <w:jc w:val="center"/>
              <w:rPr>
                <w:rFonts w:ascii="Arial" w:hAnsi="Arial" w:cs="Arial"/>
                <w:sz w:val="20"/>
              </w:rPr>
            </w:pPr>
            <w:r w:rsidRPr="001F558F">
              <w:rPr>
                <w:rFonts w:ascii="Arial" w:hAnsi="Arial" w:cs="Arial"/>
                <w:sz w:val="20"/>
              </w:rPr>
              <w:t>Output Combinations (Output Codes)</w:t>
            </w:r>
          </w:p>
        </w:tc>
        <w:tc>
          <w:tcPr>
            <w:tcW w:w="3905" w:type="dxa"/>
            <w:vMerge w:val="restart"/>
            <w:tcBorders>
              <w:top w:val="single" w:sz="8" w:space="0" w:color="000000"/>
              <w:left w:val="single" w:sz="8" w:space="0" w:color="000000"/>
              <w:bottom w:val="single" w:sz="8" w:space="0" w:color="000000"/>
              <w:right w:val="single" w:sz="8" w:space="0" w:color="000000"/>
            </w:tcBorders>
            <w:shd w:val="clear" w:color="auto" w:fill="99CCFF"/>
            <w:tcMar>
              <w:top w:w="72" w:type="dxa"/>
              <w:left w:w="144" w:type="dxa"/>
              <w:bottom w:w="72" w:type="dxa"/>
              <w:right w:w="144" w:type="dxa"/>
            </w:tcMar>
            <w:vAlign w:val="center"/>
            <w:hideMark/>
          </w:tcPr>
          <w:p w:rsidR="00CA26ED" w:rsidRPr="003453E7" w:rsidRDefault="00CA26ED" w:rsidP="00CA26ED">
            <w:pPr>
              <w:jc w:val="center"/>
            </w:pPr>
            <w:r w:rsidRPr="001F558F">
              <w:rPr>
                <w:rFonts w:ascii="Arial" w:eastAsia="MS PGothic" w:hAnsi="Arial" w:cs="Arial"/>
                <w:color w:val="000000"/>
                <w:kern w:val="24"/>
                <w:sz w:val="20"/>
                <w:szCs w:val="22"/>
              </w:rPr>
              <w:t>Output Description</w:t>
            </w:r>
          </w:p>
        </w:tc>
      </w:tr>
      <w:tr w:rsidR="00CA26ED" w:rsidRPr="0034026E" w:rsidTr="00CA26ED">
        <w:trPr>
          <w:trHeight w:val="16"/>
          <w:jc w:val="center"/>
        </w:trPr>
        <w:tc>
          <w:tcPr>
            <w:tcW w:w="1125" w:type="dxa"/>
            <w:tcBorders>
              <w:top w:val="single" w:sz="8" w:space="0" w:color="000000"/>
              <w:left w:val="single" w:sz="8" w:space="0" w:color="000000"/>
              <w:bottom w:val="single" w:sz="8" w:space="0" w:color="000000"/>
              <w:right w:val="single" w:sz="8" w:space="0" w:color="000000"/>
            </w:tcBorders>
            <w:shd w:val="clear" w:color="auto" w:fill="99CCFF"/>
            <w:tcMar>
              <w:top w:w="72" w:type="dxa"/>
              <w:left w:w="144" w:type="dxa"/>
              <w:bottom w:w="72" w:type="dxa"/>
              <w:right w:w="144" w:type="dxa"/>
            </w:tcMar>
            <w:hideMark/>
          </w:tcPr>
          <w:p w:rsidR="00CA26ED" w:rsidRPr="001F558F" w:rsidRDefault="00CA26ED" w:rsidP="00CA26ED">
            <w:pPr>
              <w:jc w:val="center"/>
              <w:rPr>
                <w:rFonts w:ascii="Arial" w:hAnsi="Arial" w:cs="Arial"/>
                <w:sz w:val="20"/>
              </w:rPr>
            </w:pPr>
            <w:r w:rsidRPr="001F558F">
              <w:rPr>
                <w:rFonts w:ascii="Arial" w:hAnsi="Arial" w:cs="Arial"/>
                <w:sz w:val="20"/>
              </w:rPr>
              <w:t>ACK_01</w:t>
            </w:r>
          </w:p>
        </w:tc>
        <w:tc>
          <w:tcPr>
            <w:tcW w:w="1125" w:type="dxa"/>
            <w:tcBorders>
              <w:top w:val="single" w:sz="8" w:space="0" w:color="000000"/>
              <w:left w:val="single" w:sz="8" w:space="0" w:color="000000"/>
              <w:bottom w:val="single" w:sz="8" w:space="0" w:color="000000"/>
              <w:right w:val="single" w:sz="8" w:space="0" w:color="000000"/>
            </w:tcBorders>
            <w:shd w:val="clear" w:color="auto" w:fill="99CCFF"/>
            <w:vAlign w:val="center"/>
          </w:tcPr>
          <w:p w:rsidR="00CA26ED" w:rsidRPr="001F558F" w:rsidRDefault="00CA26ED" w:rsidP="00CA26ED">
            <w:pPr>
              <w:jc w:val="center"/>
              <w:rPr>
                <w:rFonts w:ascii="Arial" w:hAnsi="Arial" w:cs="Arial"/>
                <w:sz w:val="20"/>
              </w:rPr>
            </w:pPr>
            <w:r w:rsidRPr="001F558F">
              <w:rPr>
                <w:rFonts w:ascii="Arial" w:hAnsi="Arial" w:cs="Arial"/>
                <w:sz w:val="20"/>
              </w:rPr>
              <w:t>ACK_02</w:t>
            </w:r>
          </w:p>
        </w:tc>
        <w:tc>
          <w:tcPr>
            <w:tcW w:w="1125" w:type="dxa"/>
            <w:tcBorders>
              <w:top w:val="single" w:sz="8" w:space="0" w:color="000000"/>
              <w:left w:val="single" w:sz="8" w:space="0" w:color="000000"/>
              <w:bottom w:val="single" w:sz="8" w:space="0" w:color="000000"/>
              <w:right w:val="single" w:sz="8" w:space="0" w:color="000000"/>
            </w:tcBorders>
            <w:shd w:val="clear" w:color="auto" w:fill="99CCFF"/>
            <w:tcMar>
              <w:top w:w="72" w:type="dxa"/>
              <w:left w:w="144" w:type="dxa"/>
              <w:bottom w:w="72" w:type="dxa"/>
              <w:right w:w="144" w:type="dxa"/>
            </w:tcMar>
            <w:vAlign w:val="center"/>
            <w:hideMark/>
          </w:tcPr>
          <w:p w:rsidR="00CA26ED" w:rsidRPr="001F558F" w:rsidRDefault="00CA26ED" w:rsidP="00CA26ED">
            <w:pPr>
              <w:jc w:val="center"/>
              <w:rPr>
                <w:rFonts w:ascii="Arial" w:hAnsi="Arial" w:cs="Arial"/>
                <w:sz w:val="20"/>
              </w:rPr>
            </w:pPr>
            <w:r w:rsidRPr="001F558F">
              <w:rPr>
                <w:rFonts w:ascii="Arial" w:hAnsi="Arial" w:cs="Arial"/>
                <w:sz w:val="20"/>
              </w:rPr>
              <w:t>ACK_03</w:t>
            </w:r>
          </w:p>
        </w:tc>
        <w:tc>
          <w:tcPr>
            <w:tcW w:w="3905" w:type="dxa"/>
            <w:vMerge/>
            <w:tcBorders>
              <w:top w:val="single" w:sz="8" w:space="0" w:color="000000"/>
              <w:left w:val="single" w:sz="8" w:space="0" w:color="000000"/>
              <w:bottom w:val="single" w:sz="8" w:space="0" w:color="000000"/>
              <w:right w:val="single" w:sz="8" w:space="0" w:color="000000"/>
            </w:tcBorders>
            <w:vAlign w:val="center"/>
            <w:hideMark/>
          </w:tcPr>
          <w:p w:rsidR="00CA26ED" w:rsidRPr="0034026E" w:rsidRDefault="00CA26ED" w:rsidP="00CA26ED">
            <w:pPr>
              <w:rPr>
                <w:rFonts w:ascii="Arial" w:hAnsi="Arial" w:cs="Arial"/>
                <w:sz w:val="20"/>
                <w:szCs w:val="36"/>
              </w:rPr>
            </w:pPr>
          </w:p>
        </w:tc>
      </w:tr>
      <w:tr w:rsidR="00CA26ED" w:rsidRPr="0034026E" w:rsidTr="00CA26ED">
        <w:trPr>
          <w:trHeight w:val="63"/>
          <w:jc w:val="center"/>
        </w:trPr>
        <w:tc>
          <w:tcPr>
            <w:tcW w:w="112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0E3D06"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0</w:t>
            </w:r>
          </w:p>
        </w:tc>
        <w:tc>
          <w:tcPr>
            <w:tcW w:w="1125" w:type="dxa"/>
            <w:tcBorders>
              <w:top w:val="single" w:sz="8" w:space="0" w:color="000000"/>
              <w:left w:val="single" w:sz="8" w:space="0" w:color="000000"/>
              <w:bottom w:val="single" w:sz="8" w:space="0" w:color="000000"/>
              <w:right w:val="single" w:sz="8" w:space="0" w:color="000000"/>
            </w:tcBorders>
            <w:shd w:val="clear" w:color="auto" w:fill="FFFFCC"/>
            <w:vAlign w:val="center"/>
          </w:tcPr>
          <w:p w:rsidR="00CA26ED" w:rsidRPr="0034026E" w:rsidRDefault="000E3D06"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0</w:t>
            </w:r>
          </w:p>
        </w:tc>
        <w:tc>
          <w:tcPr>
            <w:tcW w:w="112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0E3D06"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0</w:t>
            </w:r>
          </w:p>
        </w:tc>
        <w:tc>
          <w:tcPr>
            <w:tcW w:w="390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0E3D06" w:rsidP="00CA26ED">
            <w:pPr>
              <w:rPr>
                <w:rFonts w:ascii="Arial" w:hAnsi="Arial" w:cs="Arial"/>
                <w:sz w:val="20"/>
                <w:szCs w:val="36"/>
              </w:rPr>
            </w:pPr>
            <w:r>
              <w:rPr>
                <w:rFonts w:ascii="Arial" w:hAnsi="Arial" w:cs="Arial"/>
                <w:sz w:val="20"/>
                <w:szCs w:val="36"/>
              </w:rPr>
              <w:t>None granted access to resource</w:t>
            </w:r>
          </w:p>
        </w:tc>
      </w:tr>
      <w:tr w:rsidR="00CA26ED" w:rsidRPr="0034026E" w:rsidTr="00CA26ED">
        <w:trPr>
          <w:trHeight w:val="14"/>
          <w:jc w:val="center"/>
        </w:trPr>
        <w:tc>
          <w:tcPr>
            <w:tcW w:w="112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041E1B"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1</w:t>
            </w:r>
          </w:p>
        </w:tc>
        <w:tc>
          <w:tcPr>
            <w:tcW w:w="1125" w:type="dxa"/>
            <w:tcBorders>
              <w:top w:val="single" w:sz="8" w:space="0" w:color="000000"/>
              <w:left w:val="single" w:sz="8" w:space="0" w:color="000000"/>
              <w:bottom w:val="single" w:sz="8" w:space="0" w:color="000000"/>
              <w:right w:val="single" w:sz="8" w:space="0" w:color="000000"/>
            </w:tcBorders>
            <w:shd w:val="clear" w:color="auto" w:fill="FFFFCC"/>
            <w:vAlign w:val="center"/>
          </w:tcPr>
          <w:p w:rsidR="00CA26ED" w:rsidRPr="0034026E" w:rsidRDefault="00723BFB"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0</w:t>
            </w:r>
          </w:p>
        </w:tc>
        <w:tc>
          <w:tcPr>
            <w:tcW w:w="112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041E1B"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0</w:t>
            </w:r>
          </w:p>
        </w:tc>
        <w:tc>
          <w:tcPr>
            <w:tcW w:w="390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041E1B" w:rsidP="00CA26ED">
            <w:pPr>
              <w:rPr>
                <w:rFonts w:ascii="Arial" w:hAnsi="Arial" w:cs="Arial"/>
                <w:sz w:val="20"/>
                <w:szCs w:val="36"/>
              </w:rPr>
            </w:pPr>
            <w:r>
              <w:rPr>
                <w:rFonts w:ascii="Arial" w:hAnsi="Arial" w:cs="Arial"/>
                <w:sz w:val="20"/>
                <w:szCs w:val="36"/>
              </w:rPr>
              <w:t>Consumer 1</w:t>
            </w:r>
            <w:r w:rsidR="00723BFB">
              <w:rPr>
                <w:rFonts w:ascii="Arial" w:hAnsi="Arial" w:cs="Arial"/>
                <w:sz w:val="20"/>
                <w:szCs w:val="36"/>
              </w:rPr>
              <w:t xml:space="preserve"> granted access to resource</w:t>
            </w:r>
          </w:p>
        </w:tc>
      </w:tr>
      <w:tr w:rsidR="00CA26ED" w:rsidRPr="0034026E" w:rsidTr="00CA26ED">
        <w:trPr>
          <w:trHeight w:val="14"/>
          <w:jc w:val="center"/>
        </w:trPr>
        <w:tc>
          <w:tcPr>
            <w:tcW w:w="112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5245A2"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0</w:t>
            </w:r>
          </w:p>
        </w:tc>
        <w:tc>
          <w:tcPr>
            <w:tcW w:w="1125" w:type="dxa"/>
            <w:tcBorders>
              <w:top w:val="single" w:sz="8" w:space="0" w:color="000000"/>
              <w:left w:val="single" w:sz="8" w:space="0" w:color="000000"/>
              <w:bottom w:val="single" w:sz="8" w:space="0" w:color="000000"/>
              <w:right w:val="single" w:sz="8" w:space="0" w:color="000000"/>
            </w:tcBorders>
            <w:shd w:val="clear" w:color="auto" w:fill="FFFFCC"/>
            <w:vAlign w:val="center"/>
          </w:tcPr>
          <w:p w:rsidR="00CA26ED" w:rsidRPr="0034026E" w:rsidRDefault="005245A2"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1</w:t>
            </w:r>
          </w:p>
        </w:tc>
        <w:tc>
          <w:tcPr>
            <w:tcW w:w="112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5245A2"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0</w:t>
            </w:r>
          </w:p>
        </w:tc>
        <w:tc>
          <w:tcPr>
            <w:tcW w:w="390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E7217F" w:rsidP="00CA26ED">
            <w:pPr>
              <w:rPr>
                <w:rFonts w:ascii="Arial" w:hAnsi="Arial" w:cs="Arial"/>
                <w:sz w:val="20"/>
                <w:szCs w:val="36"/>
              </w:rPr>
            </w:pPr>
            <w:r>
              <w:rPr>
                <w:rFonts w:ascii="Arial" w:hAnsi="Arial" w:cs="Arial"/>
                <w:sz w:val="20"/>
                <w:szCs w:val="36"/>
              </w:rPr>
              <w:t>Consumer 2 granted access to resource</w:t>
            </w:r>
          </w:p>
        </w:tc>
      </w:tr>
      <w:tr w:rsidR="00CA26ED" w:rsidRPr="0034026E" w:rsidTr="00CA26ED">
        <w:trPr>
          <w:trHeight w:val="14"/>
          <w:jc w:val="center"/>
        </w:trPr>
        <w:tc>
          <w:tcPr>
            <w:tcW w:w="112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041E1B"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0</w:t>
            </w:r>
          </w:p>
        </w:tc>
        <w:tc>
          <w:tcPr>
            <w:tcW w:w="1125" w:type="dxa"/>
            <w:tcBorders>
              <w:top w:val="single" w:sz="8" w:space="0" w:color="000000"/>
              <w:left w:val="single" w:sz="8" w:space="0" w:color="000000"/>
              <w:bottom w:val="single" w:sz="8" w:space="0" w:color="000000"/>
              <w:right w:val="single" w:sz="8" w:space="0" w:color="000000"/>
            </w:tcBorders>
            <w:shd w:val="clear" w:color="auto" w:fill="FFFFCC"/>
            <w:vAlign w:val="center"/>
          </w:tcPr>
          <w:p w:rsidR="00CA26ED" w:rsidRPr="0034026E" w:rsidRDefault="00F37C18"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0</w:t>
            </w:r>
          </w:p>
        </w:tc>
        <w:tc>
          <w:tcPr>
            <w:tcW w:w="112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041E1B"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1</w:t>
            </w:r>
          </w:p>
        </w:tc>
        <w:tc>
          <w:tcPr>
            <w:tcW w:w="390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041E1B" w:rsidP="00CA26ED">
            <w:pPr>
              <w:rPr>
                <w:rFonts w:ascii="Arial" w:eastAsia="MS PGothic" w:hAnsi="Arial" w:cs="Arial"/>
                <w:color w:val="000000"/>
                <w:kern w:val="24"/>
                <w:sz w:val="20"/>
                <w:szCs w:val="22"/>
              </w:rPr>
            </w:pPr>
            <w:r>
              <w:rPr>
                <w:rFonts w:ascii="Arial" w:eastAsia="MS PGothic" w:hAnsi="Arial" w:cs="Arial"/>
                <w:color w:val="000000"/>
                <w:kern w:val="24"/>
                <w:sz w:val="20"/>
                <w:szCs w:val="22"/>
              </w:rPr>
              <w:t>Consumer 3</w:t>
            </w:r>
            <w:r w:rsidR="00F37C18">
              <w:rPr>
                <w:rFonts w:ascii="Arial" w:eastAsia="MS PGothic" w:hAnsi="Arial" w:cs="Arial"/>
                <w:color w:val="000000"/>
                <w:kern w:val="24"/>
                <w:sz w:val="20"/>
                <w:szCs w:val="22"/>
              </w:rPr>
              <w:t xml:space="preserve"> granted access to resource</w:t>
            </w:r>
          </w:p>
        </w:tc>
      </w:tr>
      <w:tr w:rsidR="00CA26ED" w:rsidRPr="0034026E" w:rsidTr="00CA26ED">
        <w:trPr>
          <w:trHeight w:val="63"/>
          <w:jc w:val="center"/>
        </w:trPr>
        <w:tc>
          <w:tcPr>
            <w:tcW w:w="112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0B1008"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1</w:t>
            </w:r>
          </w:p>
        </w:tc>
        <w:tc>
          <w:tcPr>
            <w:tcW w:w="1125" w:type="dxa"/>
            <w:tcBorders>
              <w:top w:val="single" w:sz="8" w:space="0" w:color="000000"/>
              <w:left w:val="single" w:sz="8" w:space="0" w:color="000000"/>
              <w:bottom w:val="single" w:sz="8" w:space="0" w:color="000000"/>
              <w:right w:val="single" w:sz="8" w:space="0" w:color="000000"/>
            </w:tcBorders>
            <w:shd w:val="clear" w:color="auto" w:fill="FFFFCC"/>
            <w:vAlign w:val="center"/>
          </w:tcPr>
          <w:p w:rsidR="00CA26ED" w:rsidRPr="0034026E" w:rsidRDefault="00F37C18"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1</w:t>
            </w:r>
          </w:p>
        </w:tc>
        <w:tc>
          <w:tcPr>
            <w:tcW w:w="112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0B1008"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0</w:t>
            </w:r>
          </w:p>
        </w:tc>
        <w:tc>
          <w:tcPr>
            <w:tcW w:w="390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F37C18" w:rsidP="00CA26ED">
            <w:pPr>
              <w:rPr>
                <w:rFonts w:ascii="Arial" w:eastAsia="MS PGothic" w:hAnsi="Arial" w:cs="Arial"/>
                <w:color w:val="000000"/>
                <w:kern w:val="24"/>
                <w:sz w:val="20"/>
                <w:szCs w:val="22"/>
              </w:rPr>
            </w:pPr>
            <w:r>
              <w:rPr>
                <w:rFonts w:ascii="Arial" w:eastAsia="MS PGothic" w:hAnsi="Arial" w:cs="Arial"/>
                <w:color w:val="000000"/>
                <w:kern w:val="24"/>
                <w:sz w:val="20"/>
                <w:szCs w:val="22"/>
              </w:rPr>
              <w:t>Unexpected output</w:t>
            </w:r>
            <w:ins w:id="0" w:author="My Profile" w:date="2016-09-16T09:05:00Z">
              <w:r w:rsidR="00C2758A">
                <w:rPr>
                  <w:rFonts w:ascii="Arial" w:eastAsia="MS PGothic" w:hAnsi="Arial" w:cs="Arial"/>
                  <w:color w:val="000000"/>
                  <w:kern w:val="24"/>
                  <w:sz w:val="20"/>
                  <w:szCs w:val="22"/>
                </w:rPr>
                <w:t xml:space="preserve"> (Consumer 1 granted access)</w:t>
              </w:r>
            </w:ins>
          </w:p>
        </w:tc>
      </w:tr>
      <w:tr w:rsidR="00CA26ED" w:rsidRPr="0034026E" w:rsidTr="00CA26ED">
        <w:trPr>
          <w:trHeight w:val="14"/>
          <w:jc w:val="center"/>
        </w:trPr>
        <w:tc>
          <w:tcPr>
            <w:tcW w:w="112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E7217F"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1</w:t>
            </w:r>
          </w:p>
        </w:tc>
        <w:tc>
          <w:tcPr>
            <w:tcW w:w="1125" w:type="dxa"/>
            <w:tcBorders>
              <w:top w:val="single" w:sz="8" w:space="0" w:color="000000"/>
              <w:left w:val="single" w:sz="8" w:space="0" w:color="000000"/>
              <w:bottom w:val="single" w:sz="8" w:space="0" w:color="000000"/>
              <w:right w:val="single" w:sz="8" w:space="0" w:color="000000"/>
            </w:tcBorders>
            <w:shd w:val="clear" w:color="auto" w:fill="FFFFCC"/>
            <w:vAlign w:val="center"/>
          </w:tcPr>
          <w:p w:rsidR="00CA26ED" w:rsidRPr="0034026E" w:rsidRDefault="00E7217F"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0</w:t>
            </w:r>
          </w:p>
        </w:tc>
        <w:tc>
          <w:tcPr>
            <w:tcW w:w="112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E7217F"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1</w:t>
            </w:r>
          </w:p>
        </w:tc>
        <w:tc>
          <w:tcPr>
            <w:tcW w:w="390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Default="003B74A7" w:rsidP="00CA26ED">
            <w:r>
              <w:t>Unexpected</w:t>
            </w:r>
            <w:r w:rsidR="001E1497">
              <w:t xml:space="preserve"> output</w:t>
            </w:r>
            <w:ins w:id="1" w:author="My Profile" w:date="2016-09-16T09:05:00Z">
              <w:r w:rsidR="00C2758A">
                <w:t xml:space="preserve"> (Consumer 1 granted access)</w:t>
              </w:r>
            </w:ins>
          </w:p>
        </w:tc>
      </w:tr>
      <w:tr w:rsidR="00CA26ED" w:rsidRPr="0034026E" w:rsidTr="00CA26ED">
        <w:trPr>
          <w:trHeight w:val="14"/>
          <w:jc w:val="center"/>
        </w:trPr>
        <w:tc>
          <w:tcPr>
            <w:tcW w:w="112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0B1008"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0</w:t>
            </w:r>
          </w:p>
        </w:tc>
        <w:tc>
          <w:tcPr>
            <w:tcW w:w="1125" w:type="dxa"/>
            <w:tcBorders>
              <w:top w:val="single" w:sz="8" w:space="0" w:color="000000"/>
              <w:left w:val="single" w:sz="8" w:space="0" w:color="000000"/>
              <w:bottom w:val="single" w:sz="8" w:space="0" w:color="000000"/>
              <w:right w:val="single" w:sz="8" w:space="0" w:color="000000"/>
            </w:tcBorders>
            <w:shd w:val="clear" w:color="auto" w:fill="FFFFCC"/>
            <w:vAlign w:val="center"/>
          </w:tcPr>
          <w:p w:rsidR="00CA26ED" w:rsidRPr="0034026E" w:rsidRDefault="00E7217F"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1</w:t>
            </w:r>
          </w:p>
        </w:tc>
        <w:tc>
          <w:tcPr>
            <w:tcW w:w="112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0B1008"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1</w:t>
            </w:r>
          </w:p>
        </w:tc>
        <w:tc>
          <w:tcPr>
            <w:tcW w:w="390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042E54" w:rsidRDefault="003B74A7" w:rsidP="00CA26ED">
            <w:r w:rsidRPr="001914F9">
              <w:t>Unexpected</w:t>
            </w:r>
            <w:r w:rsidR="001E1497" w:rsidRPr="001914F9">
              <w:t xml:space="preserve"> output</w:t>
            </w:r>
            <w:ins w:id="2" w:author="My Profile" w:date="2016-09-16T09:06:00Z">
              <w:r w:rsidR="00C2758A" w:rsidRPr="001914F9">
                <w:t xml:space="preserve"> (Consumer 2 granted access)</w:t>
              </w:r>
            </w:ins>
          </w:p>
        </w:tc>
      </w:tr>
      <w:tr w:rsidR="00CA26ED" w:rsidRPr="0034026E" w:rsidTr="00CA26ED">
        <w:trPr>
          <w:trHeight w:val="14"/>
          <w:jc w:val="center"/>
        </w:trPr>
        <w:tc>
          <w:tcPr>
            <w:tcW w:w="112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E7217F"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1</w:t>
            </w:r>
          </w:p>
        </w:tc>
        <w:tc>
          <w:tcPr>
            <w:tcW w:w="1125" w:type="dxa"/>
            <w:tcBorders>
              <w:top w:val="single" w:sz="8" w:space="0" w:color="000000"/>
              <w:left w:val="single" w:sz="8" w:space="0" w:color="000000"/>
              <w:bottom w:val="single" w:sz="8" w:space="0" w:color="000000"/>
              <w:right w:val="single" w:sz="8" w:space="0" w:color="000000"/>
            </w:tcBorders>
            <w:shd w:val="clear" w:color="auto" w:fill="FFFFCC"/>
            <w:vAlign w:val="center"/>
          </w:tcPr>
          <w:p w:rsidR="00CA26ED" w:rsidRPr="0034026E" w:rsidRDefault="00E7217F"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1</w:t>
            </w:r>
          </w:p>
        </w:tc>
        <w:tc>
          <w:tcPr>
            <w:tcW w:w="112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E7217F"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1</w:t>
            </w:r>
          </w:p>
        </w:tc>
        <w:tc>
          <w:tcPr>
            <w:tcW w:w="390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Default="003B74A7" w:rsidP="00CA26ED">
            <w:r>
              <w:t>Unexpected</w:t>
            </w:r>
            <w:r w:rsidR="001E1497">
              <w:t xml:space="preserve"> output</w:t>
            </w:r>
            <w:ins w:id="3" w:author="My Profile" w:date="2016-09-16T09:07:00Z">
              <w:r w:rsidR="001914F9">
                <w:t xml:space="preserve"> (Consumer 1 granted access)</w:t>
              </w:r>
            </w:ins>
          </w:p>
        </w:tc>
      </w:tr>
    </w:tbl>
    <w:p w:rsidR="00CA26ED" w:rsidRDefault="00CA26ED" w:rsidP="00CA26ED">
      <w:pPr>
        <w:jc w:val="center"/>
        <w:rPr>
          <w:b/>
        </w:rPr>
      </w:pPr>
    </w:p>
    <w:p w:rsidR="00CA26ED" w:rsidRDefault="00CA26ED" w:rsidP="00CA26ED">
      <w:pPr>
        <w:jc w:val="center"/>
        <w:rPr>
          <w:b/>
        </w:rPr>
      </w:pPr>
    </w:p>
    <w:p w:rsidR="00042E54" w:rsidRDefault="00042E54" w:rsidP="00DD168F">
      <w:pPr>
        <w:ind w:left="360"/>
        <w:jc w:val="center"/>
        <w:rPr>
          <w:ins w:id="4" w:author="My Profile" w:date="2016-09-16T09:07:00Z"/>
          <w:b/>
          <w:sz w:val="20"/>
          <w:szCs w:val="20"/>
        </w:rPr>
      </w:pPr>
    </w:p>
    <w:p w:rsidR="00042E54" w:rsidRDefault="00042E54" w:rsidP="00DD168F">
      <w:pPr>
        <w:ind w:left="360"/>
        <w:jc w:val="center"/>
        <w:rPr>
          <w:ins w:id="5" w:author="My Profile" w:date="2016-09-16T09:07:00Z"/>
          <w:b/>
          <w:sz w:val="20"/>
          <w:szCs w:val="20"/>
        </w:rPr>
      </w:pPr>
    </w:p>
    <w:p w:rsidR="00042E54" w:rsidRDefault="00042E54" w:rsidP="00DD168F">
      <w:pPr>
        <w:ind w:left="360"/>
        <w:jc w:val="center"/>
        <w:rPr>
          <w:ins w:id="6" w:author="My Profile" w:date="2016-09-16T09:07:00Z"/>
          <w:b/>
          <w:sz w:val="20"/>
          <w:szCs w:val="20"/>
        </w:rPr>
      </w:pPr>
    </w:p>
    <w:p w:rsidR="00042E54" w:rsidRDefault="00042E54" w:rsidP="00DD168F">
      <w:pPr>
        <w:ind w:left="360"/>
        <w:jc w:val="center"/>
        <w:rPr>
          <w:ins w:id="7" w:author="My Profile" w:date="2016-09-16T09:07:00Z"/>
          <w:b/>
          <w:sz w:val="20"/>
          <w:szCs w:val="20"/>
        </w:rPr>
      </w:pPr>
      <w:bookmarkStart w:id="8" w:name="_GoBack"/>
      <w:bookmarkEnd w:id="8"/>
    </w:p>
    <w:p w:rsidR="00042E54" w:rsidRDefault="00042E54" w:rsidP="00DD168F">
      <w:pPr>
        <w:ind w:left="360"/>
        <w:jc w:val="center"/>
        <w:rPr>
          <w:ins w:id="9" w:author="My Profile" w:date="2016-09-16T09:07:00Z"/>
          <w:b/>
          <w:sz w:val="20"/>
          <w:szCs w:val="20"/>
        </w:rPr>
      </w:pPr>
    </w:p>
    <w:p w:rsidR="00042E54" w:rsidRDefault="00042E54" w:rsidP="00DD168F">
      <w:pPr>
        <w:ind w:left="360"/>
        <w:jc w:val="center"/>
        <w:rPr>
          <w:ins w:id="10" w:author="My Profile" w:date="2016-09-16T09:07:00Z"/>
          <w:b/>
          <w:sz w:val="20"/>
          <w:szCs w:val="20"/>
        </w:rPr>
      </w:pPr>
    </w:p>
    <w:p w:rsidR="00042E54" w:rsidRDefault="00042E54" w:rsidP="00DD168F">
      <w:pPr>
        <w:ind w:left="360"/>
        <w:jc w:val="center"/>
        <w:rPr>
          <w:ins w:id="11" w:author="My Profile" w:date="2016-09-16T09:07:00Z"/>
          <w:b/>
          <w:sz w:val="20"/>
          <w:szCs w:val="20"/>
        </w:rPr>
      </w:pPr>
    </w:p>
    <w:p w:rsidR="00042E54" w:rsidRDefault="00042E54" w:rsidP="00DD168F">
      <w:pPr>
        <w:ind w:left="360"/>
        <w:jc w:val="center"/>
        <w:rPr>
          <w:ins w:id="12" w:author="My Profile" w:date="2016-09-16T09:07:00Z"/>
          <w:b/>
          <w:sz w:val="20"/>
          <w:szCs w:val="20"/>
        </w:rPr>
      </w:pPr>
    </w:p>
    <w:p w:rsidR="00DD168F" w:rsidRDefault="00DD168F" w:rsidP="00DD168F">
      <w:pPr>
        <w:ind w:left="360"/>
        <w:jc w:val="center"/>
        <w:rPr>
          <w:sz w:val="22"/>
          <w:szCs w:val="22"/>
        </w:rPr>
      </w:pPr>
      <w:r>
        <w:rPr>
          <w:b/>
          <w:sz w:val="20"/>
          <w:szCs w:val="20"/>
        </w:rPr>
        <w:t>Table 3</w:t>
      </w:r>
      <w:r w:rsidRPr="00E447BA">
        <w:rPr>
          <w:b/>
          <w:sz w:val="20"/>
          <w:szCs w:val="20"/>
        </w:rPr>
        <w:t xml:space="preserve">: </w:t>
      </w:r>
      <w:r>
        <w:rPr>
          <w:b/>
          <w:sz w:val="20"/>
          <w:szCs w:val="20"/>
        </w:rPr>
        <w:t>State Code Assignment</w:t>
      </w:r>
    </w:p>
    <w:tbl>
      <w:tblPr>
        <w:tblW w:w="5933" w:type="dxa"/>
        <w:jc w:val="center"/>
        <w:tblLayout w:type="fixed"/>
        <w:tblCellMar>
          <w:left w:w="0" w:type="dxa"/>
          <w:right w:w="0" w:type="dxa"/>
        </w:tblCellMar>
        <w:tblLook w:val="0420" w:firstRow="1" w:lastRow="0" w:firstColumn="0" w:lastColumn="0" w:noHBand="0" w:noVBand="1"/>
      </w:tblPr>
      <w:tblGrid>
        <w:gridCol w:w="4400"/>
        <w:gridCol w:w="777"/>
        <w:gridCol w:w="756"/>
      </w:tblGrid>
      <w:tr w:rsidR="00DD168F" w:rsidRPr="0034026E" w:rsidTr="004F2E17">
        <w:trPr>
          <w:trHeight w:val="20"/>
          <w:jc w:val="center"/>
        </w:trPr>
        <w:tc>
          <w:tcPr>
            <w:tcW w:w="4400" w:type="dxa"/>
            <w:vMerge w:val="restart"/>
            <w:tcBorders>
              <w:top w:val="single" w:sz="8" w:space="0" w:color="000000"/>
              <w:left w:val="single" w:sz="8" w:space="0" w:color="000000"/>
              <w:bottom w:val="single" w:sz="8" w:space="0" w:color="000000"/>
              <w:right w:val="single" w:sz="8" w:space="0" w:color="000000"/>
            </w:tcBorders>
            <w:shd w:val="clear" w:color="auto" w:fill="99CCFF"/>
            <w:tcMar>
              <w:top w:w="72" w:type="dxa"/>
              <w:left w:w="144" w:type="dxa"/>
              <w:bottom w:w="72" w:type="dxa"/>
              <w:right w:w="144" w:type="dxa"/>
            </w:tcMar>
            <w:vAlign w:val="center"/>
            <w:hideMark/>
          </w:tcPr>
          <w:p w:rsidR="00DD168F" w:rsidRPr="0034026E" w:rsidRDefault="00DD168F" w:rsidP="004F2E17">
            <w:pPr>
              <w:jc w:val="center"/>
              <w:rPr>
                <w:rFonts w:ascii="Arial" w:hAnsi="Arial" w:cs="Arial"/>
                <w:sz w:val="20"/>
                <w:szCs w:val="36"/>
              </w:rPr>
            </w:pPr>
            <w:r w:rsidRPr="0034026E">
              <w:rPr>
                <w:rFonts w:ascii="Arial" w:eastAsia="MS PGothic" w:hAnsi="Arial" w:cs="Arial"/>
                <w:color w:val="000000"/>
                <w:kern w:val="24"/>
                <w:sz w:val="20"/>
                <w:szCs w:val="22"/>
              </w:rPr>
              <w:t>State Description</w:t>
            </w:r>
          </w:p>
        </w:tc>
        <w:tc>
          <w:tcPr>
            <w:tcW w:w="1533" w:type="dxa"/>
            <w:gridSpan w:val="2"/>
            <w:tcBorders>
              <w:top w:val="single" w:sz="8" w:space="0" w:color="000000"/>
              <w:left w:val="single" w:sz="8" w:space="0" w:color="000000"/>
              <w:bottom w:val="single" w:sz="8" w:space="0" w:color="000000"/>
              <w:right w:val="single" w:sz="8" w:space="0" w:color="000000"/>
            </w:tcBorders>
            <w:shd w:val="clear" w:color="auto" w:fill="99CCFF"/>
            <w:tcMar>
              <w:top w:w="72" w:type="dxa"/>
              <w:left w:w="144" w:type="dxa"/>
              <w:bottom w:w="72" w:type="dxa"/>
              <w:right w:w="144" w:type="dxa"/>
            </w:tcMar>
            <w:vAlign w:val="center"/>
            <w:hideMark/>
          </w:tcPr>
          <w:p w:rsidR="00DD168F" w:rsidRPr="0034026E" w:rsidRDefault="00DD168F" w:rsidP="004F2E17">
            <w:pPr>
              <w:jc w:val="center"/>
              <w:rPr>
                <w:rFonts w:ascii="Arial" w:hAnsi="Arial" w:cs="Arial"/>
                <w:sz w:val="20"/>
                <w:szCs w:val="36"/>
              </w:rPr>
            </w:pPr>
            <w:r w:rsidRPr="0034026E">
              <w:rPr>
                <w:rFonts w:ascii="Arial" w:eastAsia="MS PGothic" w:hAnsi="Arial" w:cs="Arial"/>
                <w:color w:val="000000"/>
                <w:kern w:val="24"/>
                <w:sz w:val="20"/>
                <w:szCs w:val="22"/>
              </w:rPr>
              <w:t>State Codes</w:t>
            </w:r>
          </w:p>
        </w:tc>
      </w:tr>
      <w:tr w:rsidR="00DD168F" w:rsidRPr="0034026E" w:rsidTr="004F2E17">
        <w:trPr>
          <w:trHeight w:val="20"/>
          <w:jc w:val="center"/>
        </w:trPr>
        <w:tc>
          <w:tcPr>
            <w:tcW w:w="4400" w:type="dxa"/>
            <w:vMerge/>
            <w:tcBorders>
              <w:top w:val="single" w:sz="8" w:space="0" w:color="000000"/>
              <w:left w:val="single" w:sz="8" w:space="0" w:color="000000"/>
              <w:bottom w:val="single" w:sz="8" w:space="0" w:color="000000"/>
              <w:right w:val="single" w:sz="8" w:space="0" w:color="000000"/>
            </w:tcBorders>
            <w:vAlign w:val="center"/>
            <w:hideMark/>
          </w:tcPr>
          <w:p w:rsidR="00DD168F" w:rsidRPr="0034026E" w:rsidRDefault="00DD168F" w:rsidP="004F2E17">
            <w:pPr>
              <w:rPr>
                <w:rFonts w:ascii="Arial" w:hAnsi="Arial" w:cs="Arial"/>
                <w:sz w:val="20"/>
                <w:szCs w:val="36"/>
              </w:rPr>
            </w:pPr>
          </w:p>
        </w:tc>
        <w:tc>
          <w:tcPr>
            <w:tcW w:w="777" w:type="dxa"/>
            <w:tcBorders>
              <w:top w:val="single" w:sz="8" w:space="0" w:color="000000"/>
              <w:left w:val="single" w:sz="8" w:space="0" w:color="000000"/>
              <w:bottom w:val="single" w:sz="8" w:space="0" w:color="000000"/>
              <w:right w:val="single" w:sz="8" w:space="0" w:color="000000"/>
            </w:tcBorders>
            <w:shd w:val="clear" w:color="auto" w:fill="99CCFF"/>
            <w:tcMar>
              <w:top w:w="72" w:type="dxa"/>
              <w:left w:w="144" w:type="dxa"/>
              <w:bottom w:w="72" w:type="dxa"/>
              <w:right w:w="144" w:type="dxa"/>
            </w:tcMar>
            <w:vAlign w:val="center"/>
            <w:hideMark/>
          </w:tcPr>
          <w:p w:rsidR="00DD168F" w:rsidRPr="0034026E" w:rsidRDefault="00DD168F" w:rsidP="004F2E17">
            <w:pPr>
              <w:jc w:val="center"/>
              <w:rPr>
                <w:rFonts w:ascii="Arial" w:hAnsi="Arial" w:cs="Arial"/>
                <w:sz w:val="20"/>
                <w:szCs w:val="36"/>
              </w:rPr>
            </w:pPr>
            <w:r w:rsidRPr="0034026E">
              <w:rPr>
                <w:rFonts w:ascii="Arial" w:eastAsia="MS PGothic" w:hAnsi="Arial" w:cs="Arial"/>
                <w:color w:val="000000"/>
                <w:kern w:val="24"/>
                <w:sz w:val="20"/>
                <w:szCs w:val="22"/>
              </w:rPr>
              <w:t>S_01</w:t>
            </w:r>
          </w:p>
        </w:tc>
        <w:tc>
          <w:tcPr>
            <w:tcW w:w="756" w:type="dxa"/>
            <w:tcBorders>
              <w:top w:val="single" w:sz="8" w:space="0" w:color="000000"/>
              <w:left w:val="single" w:sz="8" w:space="0" w:color="000000"/>
              <w:bottom w:val="single" w:sz="8" w:space="0" w:color="000000"/>
              <w:right w:val="single" w:sz="8" w:space="0" w:color="000000"/>
            </w:tcBorders>
            <w:shd w:val="clear" w:color="auto" w:fill="99CCFF"/>
            <w:tcMar>
              <w:top w:w="72" w:type="dxa"/>
              <w:left w:w="144" w:type="dxa"/>
              <w:bottom w:w="72" w:type="dxa"/>
              <w:right w:w="144" w:type="dxa"/>
            </w:tcMar>
            <w:vAlign w:val="center"/>
            <w:hideMark/>
          </w:tcPr>
          <w:p w:rsidR="00DD168F" w:rsidRPr="0034026E" w:rsidRDefault="00DD168F" w:rsidP="004F2E17">
            <w:pPr>
              <w:jc w:val="center"/>
              <w:rPr>
                <w:rFonts w:ascii="Arial" w:hAnsi="Arial" w:cs="Arial"/>
                <w:sz w:val="20"/>
                <w:szCs w:val="36"/>
              </w:rPr>
            </w:pPr>
            <w:r w:rsidRPr="0034026E">
              <w:rPr>
                <w:rFonts w:ascii="Arial" w:eastAsia="MS PGothic" w:hAnsi="Arial" w:cs="Arial"/>
                <w:color w:val="000000"/>
                <w:kern w:val="24"/>
                <w:sz w:val="20"/>
                <w:szCs w:val="22"/>
              </w:rPr>
              <w:t>S_02</w:t>
            </w:r>
          </w:p>
        </w:tc>
      </w:tr>
      <w:tr w:rsidR="00DD168F" w:rsidRPr="0034026E" w:rsidTr="004F2E17">
        <w:trPr>
          <w:trHeight w:val="20"/>
          <w:jc w:val="center"/>
        </w:trPr>
        <w:tc>
          <w:tcPr>
            <w:tcW w:w="4400" w:type="dxa"/>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vAlign w:val="center"/>
          </w:tcPr>
          <w:p w:rsidR="00DD168F" w:rsidRPr="0034026E" w:rsidRDefault="00EB7F30" w:rsidP="004F2E17">
            <w:pPr>
              <w:rPr>
                <w:rFonts w:ascii="Arial" w:hAnsi="Arial" w:cs="Arial"/>
                <w:sz w:val="20"/>
                <w:szCs w:val="36"/>
              </w:rPr>
            </w:pPr>
            <w:r>
              <w:rPr>
                <w:rFonts w:ascii="Arial" w:hAnsi="Arial" w:cs="Arial"/>
                <w:sz w:val="20"/>
                <w:szCs w:val="36"/>
              </w:rPr>
              <w:t>Resource is idle (No access)</w:t>
            </w:r>
          </w:p>
        </w:tc>
        <w:tc>
          <w:tcPr>
            <w:tcW w:w="777"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DD168F" w:rsidRPr="0034026E" w:rsidRDefault="00EB7F30" w:rsidP="004F2E17">
            <w:pPr>
              <w:jc w:val="center"/>
              <w:rPr>
                <w:rFonts w:ascii="Arial" w:hAnsi="Arial" w:cs="Arial"/>
                <w:sz w:val="20"/>
                <w:szCs w:val="36"/>
              </w:rPr>
            </w:pPr>
            <w:r>
              <w:rPr>
                <w:rFonts w:ascii="Arial" w:hAnsi="Arial" w:cs="Arial"/>
                <w:sz w:val="20"/>
                <w:szCs w:val="36"/>
              </w:rPr>
              <w:t>0</w:t>
            </w:r>
          </w:p>
        </w:tc>
        <w:tc>
          <w:tcPr>
            <w:tcW w:w="756"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DD168F" w:rsidRPr="0034026E" w:rsidRDefault="00EB7F30" w:rsidP="004F2E17">
            <w:pPr>
              <w:jc w:val="center"/>
              <w:rPr>
                <w:rFonts w:ascii="Arial" w:hAnsi="Arial" w:cs="Arial"/>
                <w:sz w:val="20"/>
                <w:szCs w:val="36"/>
              </w:rPr>
            </w:pPr>
            <w:r>
              <w:rPr>
                <w:rFonts w:ascii="Arial" w:hAnsi="Arial" w:cs="Arial"/>
                <w:sz w:val="20"/>
                <w:szCs w:val="36"/>
              </w:rPr>
              <w:t>0</w:t>
            </w:r>
          </w:p>
        </w:tc>
      </w:tr>
      <w:tr w:rsidR="00DD168F" w:rsidRPr="0034026E" w:rsidTr="004F2E17">
        <w:trPr>
          <w:trHeight w:val="20"/>
          <w:jc w:val="center"/>
        </w:trPr>
        <w:tc>
          <w:tcPr>
            <w:tcW w:w="4400" w:type="dxa"/>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vAlign w:val="center"/>
          </w:tcPr>
          <w:p w:rsidR="00DD168F" w:rsidRPr="0034026E" w:rsidRDefault="00EB7F30" w:rsidP="004F2E17">
            <w:pPr>
              <w:rPr>
                <w:rFonts w:ascii="Arial" w:hAnsi="Arial" w:cs="Arial"/>
                <w:sz w:val="20"/>
                <w:szCs w:val="36"/>
              </w:rPr>
            </w:pPr>
            <w:r>
              <w:rPr>
                <w:rFonts w:ascii="Arial" w:hAnsi="Arial" w:cs="Arial"/>
                <w:sz w:val="20"/>
                <w:szCs w:val="36"/>
              </w:rPr>
              <w:t xml:space="preserve">Resource is required by consumer </w:t>
            </w:r>
            <w:r w:rsidR="009D18D5">
              <w:rPr>
                <w:rFonts w:ascii="Arial" w:hAnsi="Arial" w:cs="Arial"/>
                <w:sz w:val="20"/>
                <w:szCs w:val="36"/>
              </w:rPr>
              <w:t>1 (Con_01</w:t>
            </w:r>
            <w:r>
              <w:rPr>
                <w:rFonts w:ascii="Arial" w:hAnsi="Arial" w:cs="Arial"/>
                <w:sz w:val="20"/>
                <w:szCs w:val="36"/>
              </w:rPr>
              <w:t>)</w:t>
            </w:r>
          </w:p>
        </w:tc>
        <w:tc>
          <w:tcPr>
            <w:tcW w:w="777"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DD168F" w:rsidRPr="0034026E" w:rsidRDefault="00EB7F30" w:rsidP="004F2E17">
            <w:pPr>
              <w:jc w:val="center"/>
              <w:rPr>
                <w:rFonts w:ascii="Arial" w:hAnsi="Arial" w:cs="Arial"/>
                <w:sz w:val="20"/>
                <w:szCs w:val="36"/>
              </w:rPr>
            </w:pPr>
            <w:r>
              <w:rPr>
                <w:rFonts w:ascii="Arial" w:hAnsi="Arial" w:cs="Arial"/>
                <w:sz w:val="20"/>
                <w:szCs w:val="36"/>
              </w:rPr>
              <w:t>0</w:t>
            </w:r>
          </w:p>
        </w:tc>
        <w:tc>
          <w:tcPr>
            <w:tcW w:w="756"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DD168F" w:rsidRPr="0034026E" w:rsidRDefault="00EB7F30" w:rsidP="004F2E17">
            <w:pPr>
              <w:jc w:val="center"/>
              <w:rPr>
                <w:rFonts w:ascii="Arial" w:hAnsi="Arial" w:cs="Arial"/>
                <w:sz w:val="20"/>
                <w:szCs w:val="36"/>
              </w:rPr>
            </w:pPr>
            <w:r>
              <w:rPr>
                <w:rFonts w:ascii="Arial" w:hAnsi="Arial" w:cs="Arial"/>
                <w:sz w:val="20"/>
                <w:szCs w:val="36"/>
              </w:rPr>
              <w:t>1</w:t>
            </w:r>
          </w:p>
        </w:tc>
      </w:tr>
      <w:tr w:rsidR="00DD168F" w:rsidRPr="0034026E" w:rsidTr="004F2E17">
        <w:trPr>
          <w:trHeight w:val="20"/>
          <w:jc w:val="center"/>
        </w:trPr>
        <w:tc>
          <w:tcPr>
            <w:tcW w:w="4400" w:type="dxa"/>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vAlign w:val="center"/>
          </w:tcPr>
          <w:p w:rsidR="00DD168F" w:rsidRPr="0034026E" w:rsidRDefault="00EB7F30" w:rsidP="004F2E17">
            <w:pPr>
              <w:rPr>
                <w:rFonts w:ascii="Arial" w:hAnsi="Arial" w:cs="Arial"/>
                <w:sz w:val="20"/>
                <w:szCs w:val="36"/>
              </w:rPr>
            </w:pPr>
            <w:r>
              <w:rPr>
                <w:rFonts w:ascii="Arial" w:hAnsi="Arial" w:cs="Arial"/>
                <w:sz w:val="20"/>
                <w:szCs w:val="36"/>
              </w:rPr>
              <w:t xml:space="preserve">Resource is required by consumer </w:t>
            </w:r>
            <w:r w:rsidR="009D18D5">
              <w:rPr>
                <w:rFonts w:ascii="Arial" w:hAnsi="Arial" w:cs="Arial"/>
                <w:sz w:val="20"/>
                <w:szCs w:val="36"/>
              </w:rPr>
              <w:t>2 (Con_02</w:t>
            </w:r>
            <w:r>
              <w:rPr>
                <w:rFonts w:ascii="Arial" w:hAnsi="Arial" w:cs="Arial"/>
                <w:sz w:val="20"/>
                <w:szCs w:val="36"/>
              </w:rPr>
              <w:t>)</w:t>
            </w:r>
          </w:p>
        </w:tc>
        <w:tc>
          <w:tcPr>
            <w:tcW w:w="777"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DD168F" w:rsidRPr="0034026E" w:rsidRDefault="00EB7F30" w:rsidP="004F2E17">
            <w:pPr>
              <w:jc w:val="center"/>
              <w:rPr>
                <w:rFonts w:ascii="Arial" w:hAnsi="Arial" w:cs="Arial"/>
                <w:sz w:val="20"/>
                <w:szCs w:val="36"/>
              </w:rPr>
            </w:pPr>
            <w:r>
              <w:rPr>
                <w:rFonts w:ascii="Arial" w:hAnsi="Arial" w:cs="Arial"/>
                <w:sz w:val="20"/>
                <w:szCs w:val="36"/>
              </w:rPr>
              <w:t>1</w:t>
            </w:r>
          </w:p>
        </w:tc>
        <w:tc>
          <w:tcPr>
            <w:tcW w:w="756"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DD168F" w:rsidRPr="0034026E" w:rsidRDefault="00EB7F30" w:rsidP="004F2E17">
            <w:pPr>
              <w:jc w:val="center"/>
              <w:rPr>
                <w:rFonts w:ascii="Arial" w:hAnsi="Arial" w:cs="Arial"/>
                <w:sz w:val="20"/>
                <w:szCs w:val="36"/>
              </w:rPr>
            </w:pPr>
            <w:r>
              <w:rPr>
                <w:rFonts w:ascii="Arial" w:hAnsi="Arial" w:cs="Arial"/>
                <w:sz w:val="20"/>
                <w:szCs w:val="36"/>
              </w:rPr>
              <w:t>0</w:t>
            </w:r>
          </w:p>
        </w:tc>
      </w:tr>
      <w:tr w:rsidR="00DD168F" w:rsidRPr="0034026E" w:rsidTr="004F2E17">
        <w:trPr>
          <w:trHeight w:val="18"/>
          <w:jc w:val="center"/>
        </w:trPr>
        <w:tc>
          <w:tcPr>
            <w:tcW w:w="4400" w:type="dxa"/>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vAlign w:val="center"/>
          </w:tcPr>
          <w:p w:rsidR="00DD168F" w:rsidRPr="0034026E" w:rsidRDefault="00EB7F30" w:rsidP="004F2E17">
            <w:pPr>
              <w:rPr>
                <w:rFonts w:ascii="Arial" w:hAnsi="Arial" w:cs="Arial"/>
                <w:sz w:val="20"/>
                <w:szCs w:val="36"/>
              </w:rPr>
            </w:pPr>
            <w:r>
              <w:rPr>
                <w:rFonts w:ascii="Arial" w:hAnsi="Arial" w:cs="Arial"/>
                <w:sz w:val="20"/>
                <w:szCs w:val="36"/>
              </w:rPr>
              <w:t>Resource is required by consumer 3 (Con_03)</w:t>
            </w:r>
          </w:p>
        </w:tc>
        <w:tc>
          <w:tcPr>
            <w:tcW w:w="777"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DD168F" w:rsidRPr="0034026E" w:rsidRDefault="00EB7F30" w:rsidP="004F2E17">
            <w:pPr>
              <w:jc w:val="center"/>
              <w:rPr>
                <w:rFonts w:ascii="Arial" w:hAnsi="Arial" w:cs="Arial"/>
                <w:sz w:val="20"/>
                <w:szCs w:val="36"/>
              </w:rPr>
            </w:pPr>
            <w:r>
              <w:rPr>
                <w:rFonts w:ascii="Arial" w:hAnsi="Arial" w:cs="Arial"/>
                <w:sz w:val="20"/>
                <w:szCs w:val="36"/>
              </w:rPr>
              <w:t>1</w:t>
            </w:r>
          </w:p>
        </w:tc>
        <w:tc>
          <w:tcPr>
            <w:tcW w:w="756"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DD168F" w:rsidRPr="0034026E" w:rsidRDefault="005C4A4A" w:rsidP="004F2E17">
            <w:pPr>
              <w:jc w:val="center"/>
              <w:rPr>
                <w:rFonts w:ascii="Arial" w:hAnsi="Arial" w:cs="Arial"/>
                <w:sz w:val="20"/>
                <w:szCs w:val="36"/>
              </w:rPr>
            </w:pPr>
            <w:r>
              <w:rPr>
                <w:rFonts w:ascii="Arial" w:hAnsi="Arial" w:cs="Arial"/>
                <w:sz w:val="20"/>
                <w:szCs w:val="36"/>
              </w:rPr>
              <w:t>1</w:t>
            </w:r>
          </w:p>
        </w:tc>
      </w:tr>
    </w:tbl>
    <w:p w:rsidR="00DD168F" w:rsidRDefault="00DD168F" w:rsidP="00DD168F">
      <w:pPr>
        <w:ind w:left="360"/>
        <w:jc w:val="center"/>
        <w:rPr>
          <w:sz w:val="22"/>
          <w:szCs w:val="22"/>
        </w:rPr>
      </w:pPr>
    </w:p>
    <w:p w:rsidR="00CA26ED" w:rsidRDefault="00CA26ED">
      <w:pPr>
        <w:rPr>
          <w:b/>
          <w:sz w:val="20"/>
          <w:szCs w:val="20"/>
        </w:rPr>
      </w:pPr>
      <w:r>
        <w:rPr>
          <w:b/>
          <w:sz w:val="20"/>
          <w:szCs w:val="20"/>
        </w:rPr>
        <w:br w:type="page"/>
      </w:r>
      <w:r w:rsidR="00486856">
        <w:rPr>
          <w:b/>
          <w:noProof/>
          <w:sz w:val="20"/>
          <w:szCs w:val="20"/>
        </w:rPr>
        <w:drawing>
          <wp:inline distT="0" distB="0" distL="0" distR="0">
            <wp:extent cx="6492240" cy="4754880"/>
            <wp:effectExtent l="0" t="0" r="381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92240" cy="4754880"/>
                    </a:xfrm>
                    <a:prstGeom prst="rect">
                      <a:avLst/>
                    </a:prstGeom>
                    <a:noFill/>
                    <a:ln>
                      <a:noFill/>
                    </a:ln>
                  </pic:spPr>
                </pic:pic>
              </a:graphicData>
            </a:graphic>
          </wp:inline>
        </w:drawing>
      </w:r>
    </w:p>
    <w:p w:rsidR="009872F4" w:rsidRDefault="009872F4" w:rsidP="001E7537">
      <w:pPr>
        <w:jc w:val="center"/>
        <w:rPr>
          <w:b/>
          <w:sz w:val="20"/>
          <w:szCs w:val="20"/>
        </w:rPr>
      </w:pPr>
    </w:p>
    <w:p w:rsidR="001E7537" w:rsidRDefault="001E7537" w:rsidP="001E7537">
      <w:pPr>
        <w:jc w:val="center"/>
        <w:rPr>
          <w:b/>
          <w:noProof/>
          <w:sz w:val="20"/>
          <w:szCs w:val="20"/>
        </w:rPr>
      </w:pPr>
    </w:p>
    <w:p w:rsidR="002D3B76" w:rsidRDefault="002D3B76" w:rsidP="001E7537">
      <w:pPr>
        <w:jc w:val="center"/>
        <w:rPr>
          <w:b/>
          <w:noProof/>
          <w:sz w:val="20"/>
          <w:szCs w:val="20"/>
        </w:rPr>
      </w:pPr>
    </w:p>
    <w:p w:rsidR="002D3B76" w:rsidRDefault="002D3B76" w:rsidP="001E7537">
      <w:pPr>
        <w:jc w:val="center"/>
        <w:rPr>
          <w:b/>
          <w:noProof/>
          <w:sz w:val="20"/>
          <w:szCs w:val="20"/>
        </w:rPr>
      </w:pPr>
    </w:p>
    <w:p w:rsidR="002D3B76" w:rsidRDefault="002D3B76" w:rsidP="001E7537">
      <w:pPr>
        <w:jc w:val="center"/>
        <w:rPr>
          <w:b/>
          <w:noProof/>
          <w:sz w:val="20"/>
          <w:szCs w:val="20"/>
        </w:rPr>
      </w:pPr>
    </w:p>
    <w:p w:rsidR="002D3B76" w:rsidRDefault="002D3B76" w:rsidP="001E7537">
      <w:pPr>
        <w:jc w:val="center"/>
        <w:rPr>
          <w:b/>
          <w:noProof/>
          <w:sz w:val="20"/>
          <w:szCs w:val="20"/>
        </w:rPr>
      </w:pPr>
    </w:p>
    <w:p w:rsidR="002D3B76" w:rsidRDefault="002D3B76" w:rsidP="001E7537">
      <w:pPr>
        <w:jc w:val="center"/>
        <w:rPr>
          <w:b/>
          <w:noProof/>
          <w:sz w:val="20"/>
          <w:szCs w:val="20"/>
        </w:rPr>
      </w:pPr>
    </w:p>
    <w:p w:rsidR="002D3B76" w:rsidRDefault="002D3B76" w:rsidP="001E7537">
      <w:pPr>
        <w:jc w:val="center"/>
        <w:rPr>
          <w:b/>
          <w:noProof/>
          <w:sz w:val="20"/>
          <w:szCs w:val="20"/>
        </w:rPr>
      </w:pPr>
    </w:p>
    <w:p w:rsidR="002D3B76" w:rsidRDefault="002D3B76" w:rsidP="001E7537">
      <w:pPr>
        <w:jc w:val="center"/>
        <w:rPr>
          <w:b/>
          <w:noProof/>
          <w:sz w:val="20"/>
          <w:szCs w:val="20"/>
        </w:rPr>
      </w:pPr>
    </w:p>
    <w:p w:rsidR="002D3B76" w:rsidRDefault="002D3B76" w:rsidP="001E7537">
      <w:pPr>
        <w:jc w:val="center"/>
        <w:rPr>
          <w:b/>
          <w:noProof/>
          <w:sz w:val="20"/>
          <w:szCs w:val="20"/>
        </w:rPr>
      </w:pPr>
    </w:p>
    <w:p w:rsidR="002D3B76" w:rsidRDefault="002D3B76" w:rsidP="001E7537">
      <w:pPr>
        <w:jc w:val="center"/>
        <w:rPr>
          <w:b/>
          <w:noProof/>
          <w:sz w:val="20"/>
          <w:szCs w:val="20"/>
        </w:rPr>
      </w:pPr>
    </w:p>
    <w:p w:rsidR="002D3B76" w:rsidRDefault="002D3B76" w:rsidP="001E7537">
      <w:pPr>
        <w:jc w:val="center"/>
        <w:rPr>
          <w:b/>
          <w:noProof/>
          <w:sz w:val="20"/>
          <w:szCs w:val="20"/>
        </w:rPr>
      </w:pPr>
    </w:p>
    <w:p w:rsidR="002D3B76" w:rsidRDefault="002D3B76" w:rsidP="001E7537">
      <w:pPr>
        <w:jc w:val="center"/>
        <w:rPr>
          <w:b/>
          <w:noProof/>
          <w:sz w:val="20"/>
          <w:szCs w:val="20"/>
        </w:rPr>
      </w:pPr>
    </w:p>
    <w:p w:rsidR="002D3B76" w:rsidRDefault="002D3B76" w:rsidP="001E7537">
      <w:pPr>
        <w:jc w:val="center"/>
        <w:rPr>
          <w:b/>
          <w:noProof/>
          <w:sz w:val="20"/>
          <w:szCs w:val="20"/>
        </w:rPr>
      </w:pPr>
    </w:p>
    <w:p w:rsidR="002D3B76" w:rsidRDefault="002D3B76" w:rsidP="001E7537">
      <w:pPr>
        <w:jc w:val="center"/>
        <w:rPr>
          <w:b/>
          <w:noProof/>
          <w:sz w:val="20"/>
          <w:szCs w:val="20"/>
        </w:rPr>
      </w:pPr>
    </w:p>
    <w:p w:rsidR="002D3B76" w:rsidRDefault="002D3B76" w:rsidP="001E7537">
      <w:pPr>
        <w:jc w:val="center"/>
        <w:rPr>
          <w:b/>
          <w:noProof/>
          <w:sz w:val="20"/>
          <w:szCs w:val="20"/>
        </w:rPr>
      </w:pPr>
    </w:p>
    <w:p w:rsidR="002D3B76" w:rsidRDefault="002D3B76" w:rsidP="001E7537">
      <w:pPr>
        <w:jc w:val="center"/>
        <w:rPr>
          <w:b/>
          <w:noProof/>
          <w:sz w:val="20"/>
          <w:szCs w:val="20"/>
        </w:rPr>
      </w:pPr>
    </w:p>
    <w:p w:rsidR="002D3B76" w:rsidRDefault="002D3B76" w:rsidP="001E7537">
      <w:pPr>
        <w:jc w:val="center"/>
        <w:rPr>
          <w:b/>
          <w:noProof/>
          <w:sz w:val="20"/>
          <w:szCs w:val="20"/>
        </w:rPr>
      </w:pPr>
    </w:p>
    <w:p w:rsidR="002D3B76" w:rsidRDefault="002D3B76" w:rsidP="001E7537">
      <w:pPr>
        <w:jc w:val="center"/>
        <w:rPr>
          <w:b/>
          <w:noProof/>
          <w:sz w:val="20"/>
          <w:szCs w:val="20"/>
        </w:rPr>
      </w:pPr>
    </w:p>
    <w:p w:rsidR="002D3B76" w:rsidRDefault="002D3B76" w:rsidP="001E7537">
      <w:pPr>
        <w:jc w:val="center"/>
        <w:rPr>
          <w:b/>
          <w:noProof/>
          <w:sz w:val="20"/>
          <w:szCs w:val="20"/>
        </w:rPr>
      </w:pPr>
    </w:p>
    <w:p w:rsidR="002D3B76" w:rsidRDefault="002D3B76" w:rsidP="001E7537">
      <w:pPr>
        <w:jc w:val="center"/>
        <w:rPr>
          <w:b/>
          <w:noProof/>
          <w:sz w:val="20"/>
          <w:szCs w:val="20"/>
        </w:rPr>
      </w:pPr>
    </w:p>
    <w:p w:rsidR="002D3B76" w:rsidRDefault="002D3B76" w:rsidP="001E7537">
      <w:pPr>
        <w:jc w:val="center"/>
        <w:rPr>
          <w:b/>
          <w:noProof/>
          <w:sz w:val="20"/>
          <w:szCs w:val="20"/>
        </w:rPr>
      </w:pPr>
    </w:p>
    <w:p w:rsidR="002D3B76" w:rsidRDefault="002D3B76" w:rsidP="001E7537">
      <w:pPr>
        <w:jc w:val="center"/>
        <w:rPr>
          <w:b/>
          <w:noProof/>
          <w:sz w:val="20"/>
          <w:szCs w:val="20"/>
        </w:rPr>
      </w:pPr>
    </w:p>
    <w:p w:rsidR="002D3B76" w:rsidRDefault="002D3B76" w:rsidP="001E7537">
      <w:pPr>
        <w:jc w:val="center"/>
        <w:rPr>
          <w:b/>
          <w:noProof/>
          <w:sz w:val="20"/>
          <w:szCs w:val="20"/>
        </w:rPr>
      </w:pPr>
    </w:p>
    <w:p w:rsidR="002D3B76" w:rsidRDefault="002D3B76" w:rsidP="001E7537">
      <w:pPr>
        <w:jc w:val="center"/>
        <w:rPr>
          <w:b/>
          <w:noProof/>
          <w:sz w:val="20"/>
          <w:szCs w:val="20"/>
        </w:rPr>
      </w:pPr>
    </w:p>
    <w:p w:rsidR="002D3B76" w:rsidRDefault="002D3B76" w:rsidP="001E7537">
      <w:pPr>
        <w:jc w:val="center"/>
        <w:rPr>
          <w:b/>
          <w:noProof/>
          <w:sz w:val="20"/>
          <w:szCs w:val="20"/>
        </w:rPr>
      </w:pPr>
    </w:p>
    <w:p w:rsidR="00CA26ED" w:rsidRDefault="00CA26ED" w:rsidP="00486856">
      <w:pPr>
        <w:rPr>
          <w:b/>
          <w:noProof/>
          <w:sz w:val="20"/>
          <w:szCs w:val="20"/>
        </w:rPr>
      </w:pPr>
    </w:p>
    <w:p w:rsidR="002D3B76" w:rsidRDefault="002D3B76" w:rsidP="001E7537">
      <w:pPr>
        <w:jc w:val="center"/>
        <w:rPr>
          <w:b/>
          <w:noProof/>
          <w:sz w:val="20"/>
          <w:szCs w:val="20"/>
        </w:rPr>
      </w:pPr>
    </w:p>
    <w:p w:rsidR="001E7537" w:rsidRDefault="001E7537" w:rsidP="001E7537">
      <w:pPr>
        <w:jc w:val="center"/>
        <w:rPr>
          <w:b/>
          <w:sz w:val="20"/>
          <w:szCs w:val="20"/>
        </w:rPr>
      </w:pPr>
      <w:r w:rsidRPr="00E447BA">
        <w:rPr>
          <w:b/>
          <w:sz w:val="20"/>
          <w:szCs w:val="20"/>
        </w:rPr>
        <w:t xml:space="preserve">Figure </w:t>
      </w:r>
      <w:r>
        <w:rPr>
          <w:b/>
          <w:sz w:val="20"/>
          <w:szCs w:val="20"/>
        </w:rPr>
        <w:t>2</w:t>
      </w:r>
      <w:r w:rsidRPr="00E447BA">
        <w:rPr>
          <w:b/>
          <w:sz w:val="20"/>
          <w:szCs w:val="20"/>
        </w:rPr>
        <w:t xml:space="preserve">: </w:t>
      </w:r>
      <w:r>
        <w:rPr>
          <w:b/>
          <w:sz w:val="20"/>
          <w:szCs w:val="20"/>
        </w:rPr>
        <w:t>State transition diagram</w:t>
      </w:r>
    </w:p>
    <w:p w:rsidR="001E7537" w:rsidRPr="004847E1" w:rsidRDefault="001E7537" w:rsidP="001E7537">
      <w:pPr>
        <w:jc w:val="center"/>
        <w:rPr>
          <w:b/>
          <w:sz w:val="20"/>
          <w:szCs w:val="20"/>
        </w:rPr>
      </w:pPr>
      <w:r>
        <w:rPr>
          <w:b/>
          <w:sz w:val="20"/>
          <w:szCs w:val="20"/>
        </w:rPr>
        <w:t xml:space="preserve">Table </w:t>
      </w:r>
      <w:r w:rsidR="00CA26ED">
        <w:rPr>
          <w:b/>
          <w:sz w:val="20"/>
          <w:szCs w:val="20"/>
        </w:rPr>
        <w:t>4</w:t>
      </w:r>
      <w:r w:rsidRPr="00E447BA">
        <w:rPr>
          <w:b/>
          <w:sz w:val="20"/>
          <w:szCs w:val="20"/>
        </w:rPr>
        <w:t xml:space="preserve">: </w:t>
      </w:r>
      <w:r>
        <w:rPr>
          <w:b/>
          <w:sz w:val="20"/>
          <w:szCs w:val="20"/>
        </w:rPr>
        <w:t>State transition table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8"/>
        <w:gridCol w:w="1042"/>
        <w:gridCol w:w="672"/>
        <w:gridCol w:w="672"/>
        <w:gridCol w:w="672"/>
        <w:gridCol w:w="672"/>
        <w:gridCol w:w="672"/>
        <w:gridCol w:w="672"/>
        <w:gridCol w:w="672"/>
        <w:gridCol w:w="672"/>
      </w:tblGrid>
      <w:tr w:rsidR="00D17774" w:rsidRPr="00B25436" w:rsidTr="00C01C8F">
        <w:trPr>
          <w:jc w:val="center"/>
        </w:trPr>
        <w:tc>
          <w:tcPr>
            <w:tcW w:w="2550" w:type="dxa"/>
            <w:gridSpan w:val="2"/>
            <w:vMerge w:val="restart"/>
            <w:tcBorders>
              <w:top w:val="single" w:sz="18" w:space="0" w:color="auto"/>
              <w:left w:val="single" w:sz="18" w:space="0" w:color="auto"/>
              <w:bottom w:val="single" w:sz="6" w:space="0" w:color="auto"/>
              <w:right w:val="single" w:sz="18" w:space="0" w:color="auto"/>
            </w:tcBorders>
            <w:shd w:val="clear" w:color="auto" w:fill="FFFF99"/>
            <w:vAlign w:val="center"/>
          </w:tcPr>
          <w:p w:rsidR="00D17774" w:rsidRPr="00B25436" w:rsidRDefault="00D17774" w:rsidP="00FC11D8">
            <w:pPr>
              <w:jc w:val="center"/>
              <w:rPr>
                <w:b/>
                <w:sz w:val="20"/>
                <w:szCs w:val="20"/>
              </w:rPr>
            </w:pPr>
            <w:smartTag w:uri="urn:schemas-microsoft-com:office:smarttags" w:element="place">
              <w:smartTag w:uri="urn:schemas-microsoft-com:office:smarttags" w:element="PlaceName">
                <w:r w:rsidRPr="00B25436">
                  <w:rPr>
                    <w:b/>
                    <w:sz w:val="20"/>
                    <w:szCs w:val="20"/>
                  </w:rPr>
                  <w:t>Next</w:t>
                </w:r>
              </w:smartTag>
              <w:r w:rsidRPr="00B25436">
                <w:rPr>
                  <w:b/>
                  <w:sz w:val="20"/>
                  <w:szCs w:val="20"/>
                </w:rPr>
                <w:t xml:space="preserve"> </w:t>
              </w:r>
              <w:smartTag w:uri="urn:schemas-microsoft-com:office:smarttags" w:element="PlaceType">
                <w:r w:rsidRPr="00B25436">
                  <w:rPr>
                    <w:b/>
                    <w:sz w:val="20"/>
                    <w:szCs w:val="20"/>
                  </w:rPr>
                  <w:t>State</w:t>
                </w:r>
              </w:smartTag>
            </w:smartTag>
          </w:p>
          <w:p w:rsidR="00D17774" w:rsidRPr="00B25436" w:rsidRDefault="00D17774" w:rsidP="00FC11D8">
            <w:pPr>
              <w:jc w:val="center"/>
              <w:rPr>
                <w:b/>
                <w:sz w:val="20"/>
                <w:szCs w:val="20"/>
              </w:rPr>
            </w:pPr>
            <w:r w:rsidRPr="00B25436">
              <w:rPr>
                <w:b/>
                <w:sz w:val="20"/>
                <w:szCs w:val="20"/>
              </w:rPr>
              <w:t>(S</w:t>
            </w:r>
            <w:r w:rsidRPr="00B25436">
              <w:rPr>
                <w:b/>
                <w:sz w:val="20"/>
                <w:szCs w:val="20"/>
                <w:vertAlign w:val="subscript"/>
              </w:rPr>
              <w:t>1</w:t>
            </w:r>
            <w:r w:rsidRPr="00B25436">
              <w:rPr>
                <w:b/>
                <w:sz w:val="20"/>
                <w:szCs w:val="20"/>
              </w:rPr>
              <w:t xml:space="preserve"> , S</w:t>
            </w:r>
            <w:r w:rsidRPr="00B25436">
              <w:rPr>
                <w:b/>
                <w:sz w:val="20"/>
                <w:szCs w:val="20"/>
                <w:vertAlign w:val="subscript"/>
              </w:rPr>
              <w:t>2</w:t>
            </w:r>
            <w:r w:rsidRPr="00B25436">
              <w:rPr>
                <w:b/>
                <w:sz w:val="20"/>
                <w:szCs w:val="20"/>
              </w:rPr>
              <w:t>)</w:t>
            </w:r>
          </w:p>
        </w:tc>
        <w:tc>
          <w:tcPr>
            <w:tcW w:w="5376" w:type="dxa"/>
            <w:gridSpan w:val="8"/>
            <w:tcBorders>
              <w:top w:val="single" w:sz="18" w:space="0" w:color="auto"/>
              <w:left w:val="single" w:sz="18" w:space="0" w:color="auto"/>
              <w:bottom w:val="single" w:sz="6" w:space="0" w:color="auto"/>
              <w:right w:val="single" w:sz="18" w:space="0" w:color="auto"/>
            </w:tcBorders>
            <w:shd w:val="clear" w:color="auto" w:fill="99CCFF"/>
            <w:vAlign w:val="center"/>
          </w:tcPr>
          <w:p w:rsidR="00D17774" w:rsidRPr="00B25436" w:rsidRDefault="00D17774" w:rsidP="00FC11D8">
            <w:pPr>
              <w:jc w:val="center"/>
              <w:rPr>
                <w:b/>
                <w:sz w:val="20"/>
                <w:szCs w:val="20"/>
              </w:rPr>
            </w:pPr>
            <w:r w:rsidRPr="00B25436">
              <w:rPr>
                <w:b/>
                <w:sz w:val="20"/>
                <w:szCs w:val="20"/>
              </w:rPr>
              <w:t>Inputs</w:t>
            </w:r>
          </w:p>
          <w:p w:rsidR="00D17774" w:rsidRPr="00B25436" w:rsidRDefault="00D17774" w:rsidP="00FC11D8">
            <w:pPr>
              <w:jc w:val="center"/>
              <w:rPr>
                <w:b/>
                <w:sz w:val="20"/>
                <w:szCs w:val="20"/>
              </w:rPr>
            </w:pPr>
            <w:r w:rsidRPr="00B25436">
              <w:rPr>
                <w:b/>
                <w:sz w:val="20"/>
                <w:szCs w:val="20"/>
              </w:rPr>
              <w:t>(REQ</w:t>
            </w:r>
            <w:r w:rsidRPr="00B25436">
              <w:rPr>
                <w:b/>
                <w:sz w:val="20"/>
                <w:szCs w:val="20"/>
                <w:vertAlign w:val="subscript"/>
              </w:rPr>
              <w:t>1</w:t>
            </w:r>
            <w:r w:rsidRPr="00B25436">
              <w:rPr>
                <w:b/>
                <w:sz w:val="20"/>
                <w:szCs w:val="20"/>
              </w:rPr>
              <w:t xml:space="preserve"> , REQ</w:t>
            </w:r>
            <w:r w:rsidRPr="00B25436">
              <w:rPr>
                <w:b/>
                <w:sz w:val="20"/>
                <w:szCs w:val="20"/>
                <w:vertAlign w:val="subscript"/>
              </w:rPr>
              <w:t>2</w:t>
            </w:r>
            <w:r w:rsidRPr="00B25436">
              <w:rPr>
                <w:b/>
                <w:sz w:val="20"/>
                <w:szCs w:val="20"/>
              </w:rPr>
              <w:t xml:space="preserve"> , REQ</w:t>
            </w:r>
            <w:r>
              <w:rPr>
                <w:b/>
                <w:sz w:val="20"/>
                <w:szCs w:val="20"/>
                <w:vertAlign w:val="subscript"/>
              </w:rPr>
              <w:t>3</w:t>
            </w:r>
            <w:r w:rsidRPr="00B25436">
              <w:rPr>
                <w:b/>
                <w:sz w:val="20"/>
                <w:szCs w:val="20"/>
              </w:rPr>
              <w:t>)</w:t>
            </w:r>
          </w:p>
        </w:tc>
      </w:tr>
      <w:tr w:rsidR="00D17774" w:rsidRPr="00B25436" w:rsidTr="00D17774">
        <w:trPr>
          <w:jc w:val="center"/>
        </w:trPr>
        <w:tc>
          <w:tcPr>
            <w:tcW w:w="2550" w:type="dxa"/>
            <w:gridSpan w:val="2"/>
            <w:vMerge/>
            <w:tcBorders>
              <w:top w:val="single" w:sz="6" w:space="0" w:color="auto"/>
              <w:left w:val="single" w:sz="18" w:space="0" w:color="auto"/>
              <w:bottom w:val="single" w:sz="6" w:space="0" w:color="auto"/>
              <w:right w:val="single" w:sz="18" w:space="0" w:color="auto"/>
            </w:tcBorders>
            <w:shd w:val="clear" w:color="auto" w:fill="FFFF99"/>
            <w:vAlign w:val="center"/>
          </w:tcPr>
          <w:p w:rsidR="00D17774" w:rsidRPr="00B25436" w:rsidRDefault="00D17774" w:rsidP="00FC11D8">
            <w:pPr>
              <w:jc w:val="center"/>
              <w:rPr>
                <w:b/>
                <w:sz w:val="20"/>
                <w:szCs w:val="20"/>
              </w:rPr>
            </w:pPr>
          </w:p>
        </w:tc>
        <w:tc>
          <w:tcPr>
            <w:tcW w:w="672" w:type="dxa"/>
            <w:tcBorders>
              <w:top w:val="single" w:sz="6" w:space="0" w:color="auto"/>
              <w:left w:val="single" w:sz="18" w:space="0" w:color="auto"/>
              <w:bottom w:val="single" w:sz="18" w:space="0" w:color="auto"/>
              <w:right w:val="single" w:sz="6" w:space="0" w:color="auto"/>
            </w:tcBorders>
            <w:shd w:val="clear" w:color="auto" w:fill="99CCFF"/>
            <w:vAlign w:val="center"/>
          </w:tcPr>
          <w:p w:rsidR="00D17774" w:rsidRPr="00B25436" w:rsidRDefault="00D17774" w:rsidP="00FC11D8">
            <w:pPr>
              <w:jc w:val="center"/>
              <w:rPr>
                <w:b/>
                <w:sz w:val="20"/>
                <w:szCs w:val="20"/>
              </w:rPr>
            </w:pPr>
            <w:r>
              <w:rPr>
                <w:b/>
                <w:sz w:val="20"/>
                <w:szCs w:val="20"/>
              </w:rPr>
              <w:t>0</w:t>
            </w:r>
            <w:r w:rsidRPr="00B25436">
              <w:rPr>
                <w:b/>
                <w:sz w:val="20"/>
                <w:szCs w:val="20"/>
              </w:rPr>
              <w:t>00</w:t>
            </w:r>
          </w:p>
        </w:tc>
        <w:tc>
          <w:tcPr>
            <w:tcW w:w="672" w:type="dxa"/>
            <w:tcBorders>
              <w:top w:val="single" w:sz="6" w:space="0" w:color="auto"/>
              <w:left w:val="single" w:sz="6" w:space="0" w:color="auto"/>
              <w:bottom w:val="single" w:sz="18" w:space="0" w:color="auto"/>
              <w:right w:val="single" w:sz="6" w:space="0" w:color="auto"/>
            </w:tcBorders>
            <w:shd w:val="clear" w:color="auto" w:fill="99CCFF"/>
            <w:vAlign w:val="center"/>
          </w:tcPr>
          <w:p w:rsidR="00D17774" w:rsidRPr="00B25436" w:rsidRDefault="00D17774" w:rsidP="00FC11D8">
            <w:pPr>
              <w:jc w:val="center"/>
              <w:rPr>
                <w:b/>
                <w:sz w:val="20"/>
                <w:szCs w:val="20"/>
              </w:rPr>
            </w:pPr>
            <w:r w:rsidRPr="00B25436">
              <w:rPr>
                <w:b/>
                <w:sz w:val="20"/>
                <w:szCs w:val="20"/>
              </w:rPr>
              <w:t>0</w:t>
            </w:r>
            <w:r>
              <w:rPr>
                <w:b/>
                <w:sz w:val="20"/>
                <w:szCs w:val="20"/>
              </w:rPr>
              <w:t>0</w:t>
            </w:r>
            <w:r w:rsidRPr="00B25436">
              <w:rPr>
                <w:b/>
                <w:sz w:val="20"/>
                <w:szCs w:val="20"/>
              </w:rPr>
              <w:t>1</w:t>
            </w:r>
          </w:p>
        </w:tc>
        <w:tc>
          <w:tcPr>
            <w:tcW w:w="672" w:type="dxa"/>
            <w:tcBorders>
              <w:top w:val="single" w:sz="6" w:space="0" w:color="auto"/>
              <w:left w:val="single" w:sz="6" w:space="0" w:color="auto"/>
              <w:bottom w:val="single" w:sz="18" w:space="0" w:color="auto"/>
              <w:right w:val="single" w:sz="6" w:space="0" w:color="auto"/>
            </w:tcBorders>
            <w:shd w:val="clear" w:color="auto" w:fill="99CCFF"/>
            <w:vAlign w:val="center"/>
          </w:tcPr>
          <w:p w:rsidR="00D17774" w:rsidRPr="00B25436" w:rsidRDefault="00D17774" w:rsidP="00FC11D8">
            <w:pPr>
              <w:jc w:val="center"/>
              <w:rPr>
                <w:b/>
                <w:sz w:val="20"/>
                <w:szCs w:val="20"/>
              </w:rPr>
            </w:pPr>
            <w:r>
              <w:rPr>
                <w:b/>
                <w:sz w:val="20"/>
                <w:szCs w:val="20"/>
              </w:rPr>
              <w:t>0</w:t>
            </w:r>
            <w:r w:rsidRPr="00B25436">
              <w:rPr>
                <w:b/>
                <w:sz w:val="20"/>
                <w:szCs w:val="20"/>
              </w:rPr>
              <w:t>11</w:t>
            </w:r>
          </w:p>
        </w:tc>
        <w:tc>
          <w:tcPr>
            <w:tcW w:w="672" w:type="dxa"/>
            <w:tcBorders>
              <w:top w:val="single" w:sz="6" w:space="0" w:color="auto"/>
              <w:left w:val="single" w:sz="6" w:space="0" w:color="auto"/>
              <w:bottom w:val="single" w:sz="18" w:space="0" w:color="auto"/>
              <w:right w:val="single" w:sz="18" w:space="0" w:color="auto"/>
            </w:tcBorders>
            <w:shd w:val="clear" w:color="auto" w:fill="99CCFF"/>
            <w:vAlign w:val="center"/>
          </w:tcPr>
          <w:p w:rsidR="00D17774" w:rsidRPr="00B25436" w:rsidRDefault="00D17774" w:rsidP="00FC11D8">
            <w:pPr>
              <w:jc w:val="center"/>
              <w:rPr>
                <w:b/>
                <w:sz w:val="20"/>
                <w:szCs w:val="20"/>
              </w:rPr>
            </w:pPr>
            <w:r>
              <w:rPr>
                <w:b/>
                <w:sz w:val="20"/>
                <w:szCs w:val="20"/>
              </w:rPr>
              <w:t>0</w:t>
            </w:r>
            <w:r w:rsidRPr="00B25436">
              <w:rPr>
                <w:b/>
                <w:sz w:val="20"/>
                <w:szCs w:val="20"/>
              </w:rPr>
              <w:t>10</w:t>
            </w:r>
          </w:p>
        </w:tc>
        <w:tc>
          <w:tcPr>
            <w:tcW w:w="672" w:type="dxa"/>
            <w:tcBorders>
              <w:top w:val="single" w:sz="6" w:space="0" w:color="auto"/>
              <w:left w:val="single" w:sz="6" w:space="0" w:color="auto"/>
              <w:bottom w:val="single" w:sz="18" w:space="0" w:color="auto"/>
              <w:right w:val="single" w:sz="8" w:space="0" w:color="auto"/>
            </w:tcBorders>
            <w:shd w:val="clear" w:color="auto" w:fill="99CCFF"/>
          </w:tcPr>
          <w:p w:rsidR="00D17774" w:rsidRPr="00B25436" w:rsidRDefault="00D17774" w:rsidP="00FC11D8">
            <w:pPr>
              <w:jc w:val="center"/>
              <w:rPr>
                <w:b/>
                <w:sz w:val="20"/>
                <w:szCs w:val="20"/>
              </w:rPr>
            </w:pPr>
            <w:r>
              <w:rPr>
                <w:b/>
                <w:sz w:val="20"/>
                <w:szCs w:val="20"/>
              </w:rPr>
              <w:t>110</w:t>
            </w:r>
          </w:p>
        </w:tc>
        <w:tc>
          <w:tcPr>
            <w:tcW w:w="672" w:type="dxa"/>
            <w:tcBorders>
              <w:top w:val="single" w:sz="6" w:space="0" w:color="auto"/>
              <w:left w:val="single" w:sz="8" w:space="0" w:color="auto"/>
              <w:bottom w:val="single" w:sz="18" w:space="0" w:color="auto"/>
              <w:right w:val="single" w:sz="8" w:space="0" w:color="auto"/>
            </w:tcBorders>
            <w:shd w:val="clear" w:color="auto" w:fill="99CCFF"/>
          </w:tcPr>
          <w:p w:rsidR="00D17774" w:rsidRPr="00B25436" w:rsidRDefault="00D17774" w:rsidP="00FC11D8">
            <w:pPr>
              <w:jc w:val="center"/>
              <w:rPr>
                <w:b/>
                <w:sz w:val="20"/>
                <w:szCs w:val="20"/>
              </w:rPr>
            </w:pPr>
            <w:r>
              <w:rPr>
                <w:b/>
                <w:sz w:val="20"/>
                <w:szCs w:val="20"/>
              </w:rPr>
              <w:t>111</w:t>
            </w:r>
          </w:p>
        </w:tc>
        <w:tc>
          <w:tcPr>
            <w:tcW w:w="672" w:type="dxa"/>
            <w:tcBorders>
              <w:top w:val="single" w:sz="6" w:space="0" w:color="auto"/>
              <w:left w:val="single" w:sz="8" w:space="0" w:color="auto"/>
              <w:bottom w:val="single" w:sz="18" w:space="0" w:color="auto"/>
              <w:right w:val="single" w:sz="8" w:space="0" w:color="auto"/>
            </w:tcBorders>
            <w:shd w:val="clear" w:color="auto" w:fill="99CCFF"/>
          </w:tcPr>
          <w:p w:rsidR="00D17774" w:rsidRPr="00B25436" w:rsidRDefault="00D17774" w:rsidP="00FC11D8">
            <w:pPr>
              <w:jc w:val="center"/>
              <w:rPr>
                <w:b/>
                <w:sz w:val="20"/>
                <w:szCs w:val="20"/>
              </w:rPr>
            </w:pPr>
            <w:r>
              <w:rPr>
                <w:b/>
                <w:sz w:val="20"/>
                <w:szCs w:val="20"/>
              </w:rPr>
              <w:t>101</w:t>
            </w:r>
          </w:p>
        </w:tc>
        <w:tc>
          <w:tcPr>
            <w:tcW w:w="672" w:type="dxa"/>
            <w:tcBorders>
              <w:top w:val="single" w:sz="6" w:space="0" w:color="auto"/>
              <w:left w:val="single" w:sz="8" w:space="0" w:color="auto"/>
              <w:bottom w:val="single" w:sz="18" w:space="0" w:color="auto"/>
              <w:right w:val="single" w:sz="18" w:space="0" w:color="auto"/>
            </w:tcBorders>
            <w:shd w:val="clear" w:color="auto" w:fill="99CCFF"/>
          </w:tcPr>
          <w:p w:rsidR="00D17774" w:rsidRPr="00B25436" w:rsidRDefault="00D17774" w:rsidP="00FC11D8">
            <w:pPr>
              <w:jc w:val="center"/>
              <w:rPr>
                <w:b/>
                <w:sz w:val="20"/>
                <w:szCs w:val="20"/>
              </w:rPr>
            </w:pPr>
            <w:r>
              <w:rPr>
                <w:b/>
                <w:sz w:val="20"/>
                <w:szCs w:val="20"/>
              </w:rPr>
              <w:t>100</w:t>
            </w:r>
          </w:p>
        </w:tc>
      </w:tr>
      <w:tr w:rsidR="002D3B76" w:rsidRPr="00B25436" w:rsidTr="0034026E">
        <w:trPr>
          <w:jc w:val="center"/>
        </w:trPr>
        <w:tc>
          <w:tcPr>
            <w:tcW w:w="1508" w:type="dxa"/>
            <w:vMerge w:val="restart"/>
            <w:tcBorders>
              <w:top w:val="single" w:sz="18" w:space="0" w:color="auto"/>
              <w:left w:val="single" w:sz="18" w:space="0" w:color="auto"/>
              <w:bottom w:val="single" w:sz="18" w:space="0" w:color="auto"/>
              <w:right w:val="single" w:sz="6" w:space="0" w:color="auto"/>
            </w:tcBorders>
            <w:shd w:val="clear" w:color="auto" w:fill="99CCFF"/>
            <w:vAlign w:val="center"/>
          </w:tcPr>
          <w:p w:rsidR="002D3B76" w:rsidRPr="00B25436" w:rsidRDefault="002D3B76" w:rsidP="002D3B76">
            <w:pPr>
              <w:jc w:val="center"/>
              <w:rPr>
                <w:b/>
                <w:sz w:val="20"/>
                <w:szCs w:val="20"/>
              </w:rPr>
            </w:pPr>
            <w:r w:rsidRPr="00B25436">
              <w:rPr>
                <w:b/>
                <w:sz w:val="20"/>
                <w:szCs w:val="20"/>
              </w:rPr>
              <w:t xml:space="preserve">Current </w:t>
            </w:r>
            <w:smartTag w:uri="urn:schemas-microsoft-com:office:smarttags" w:element="PlaceType">
              <w:r w:rsidRPr="00B25436">
                <w:rPr>
                  <w:b/>
                  <w:sz w:val="20"/>
                  <w:szCs w:val="20"/>
                </w:rPr>
                <w:t>State</w:t>
              </w:r>
            </w:smartTag>
          </w:p>
          <w:p w:rsidR="002D3B76" w:rsidRPr="00B25436" w:rsidRDefault="002D3B76" w:rsidP="002D3B76">
            <w:pPr>
              <w:jc w:val="center"/>
              <w:rPr>
                <w:b/>
                <w:sz w:val="20"/>
                <w:szCs w:val="20"/>
              </w:rPr>
            </w:pPr>
            <w:r w:rsidRPr="00B25436">
              <w:rPr>
                <w:b/>
                <w:sz w:val="20"/>
                <w:szCs w:val="20"/>
              </w:rPr>
              <w:t>(S</w:t>
            </w:r>
            <w:r w:rsidRPr="00B25436">
              <w:rPr>
                <w:b/>
                <w:sz w:val="20"/>
                <w:szCs w:val="20"/>
                <w:vertAlign w:val="subscript"/>
              </w:rPr>
              <w:t>1</w:t>
            </w:r>
            <w:r w:rsidRPr="00B25436">
              <w:rPr>
                <w:b/>
                <w:sz w:val="20"/>
                <w:szCs w:val="20"/>
              </w:rPr>
              <w:t xml:space="preserve"> , S</w:t>
            </w:r>
            <w:r w:rsidRPr="00B25436">
              <w:rPr>
                <w:b/>
                <w:sz w:val="20"/>
                <w:szCs w:val="20"/>
                <w:vertAlign w:val="subscript"/>
              </w:rPr>
              <w:t>2</w:t>
            </w:r>
            <w:r w:rsidRPr="00B25436">
              <w:rPr>
                <w:b/>
                <w:sz w:val="20"/>
                <w:szCs w:val="20"/>
              </w:rPr>
              <w:t>)</w:t>
            </w:r>
          </w:p>
        </w:tc>
        <w:tc>
          <w:tcPr>
            <w:tcW w:w="1042" w:type="dxa"/>
            <w:tcBorders>
              <w:top w:val="single" w:sz="18" w:space="0" w:color="auto"/>
              <w:left w:val="single" w:sz="6" w:space="0" w:color="auto"/>
              <w:bottom w:val="single" w:sz="6" w:space="0" w:color="auto"/>
              <w:right w:val="single" w:sz="18" w:space="0" w:color="auto"/>
            </w:tcBorders>
            <w:shd w:val="clear" w:color="auto" w:fill="99CCFF"/>
            <w:vAlign w:val="center"/>
          </w:tcPr>
          <w:p w:rsidR="002D3B76" w:rsidRPr="00B25436" w:rsidRDefault="002D3B76" w:rsidP="002D3B76">
            <w:pPr>
              <w:jc w:val="center"/>
              <w:rPr>
                <w:b/>
                <w:sz w:val="20"/>
                <w:szCs w:val="20"/>
              </w:rPr>
            </w:pPr>
            <w:r w:rsidRPr="00B25436">
              <w:rPr>
                <w:b/>
                <w:sz w:val="20"/>
                <w:szCs w:val="20"/>
              </w:rPr>
              <w:t>00</w:t>
            </w:r>
          </w:p>
        </w:tc>
        <w:tc>
          <w:tcPr>
            <w:tcW w:w="672" w:type="dxa"/>
            <w:tcBorders>
              <w:top w:val="single" w:sz="18" w:space="0" w:color="auto"/>
              <w:left w:val="single" w:sz="18" w:space="0" w:color="auto"/>
              <w:bottom w:val="single" w:sz="6" w:space="0" w:color="auto"/>
              <w:right w:val="single" w:sz="6" w:space="0" w:color="auto"/>
            </w:tcBorders>
            <w:shd w:val="clear" w:color="auto" w:fill="FFFF99"/>
            <w:vAlign w:val="center"/>
          </w:tcPr>
          <w:p w:rsidR="002D3B76" w:rsidRPr="00546E8D" w:rsidRDefault="00EE7E65" w:rsidP="002D3B76">
            <w:pPr>
              <w:jc w:val="center"/>
              <w:rPr>
                <w:b/>
                <w:sz w:val="20"/>
                <w:szCs w:val="20"/>
              </w:rPr>
            </w:pPr>
            <w:r>
              <w:rPr>
                <w:b/>
                <w:sz w:val="20"/>
                <w:szCs w:val="20"/>
              </w:rPr>
              <w:t>00</w:t>
            </w:r>
          </w:p>
        </w:tc>
        <w:tc>
          <w:tcPr>
            <w:tcW w:w="672" w:type="dxa"/>
            <w:tcBorders>
              <w:top w:val="single" w:sz="18" w:space="0" w:color="auto"/>
              <w:left w:val="single" w:sz="6" w:space="0" w:color="auto"/>
              <w:bottom w:val="single" w:sz="6" w:space="0" w:color="auto"/>
              <w:right w:val="single" w:sz="6" w:space="0" w:color="auto"/>
            </w:tcBorders>
            <w:shd w:val="clear" w:color="auto" w:fill="FFFF99"/>
            <w:vAlign w:val="center"/>
          </w:tcPr>
          <w:p w:rsidR="002D3B76" w:rsidRPr="00546E8D" w:rsidRDefault="00EE7E65" w:rsidP="002D3B76">
            <w:pPr>
              <w:jc w:val="center"/>
              <w:rPr>
                <w:b/>
                <w:sz w:val="20"/>
                <w:szCs w:val="20"/>
              </w:rPr>
            </w:pPr>
            <w:r>
              <w:rPr>
                <w:b/>
                <w:sz w:val="20"/>
                <w:szCs w:val="20"/>
              </w:rPr>
              <w:t>11</w:t>
            </w:r>
          </w:p>
        </w:tc>
        <w:tc>
          <w:tcPr>
            <w:tcW w:w="672" w:type="dxa"/>
            <w:tcBorders>
              <w:top w:val="single" w:sz="18" w:space="0" w:color="auto"/>
              <w:left w:val="single" w:sz="6" w:space="0" w:color="auto"/>
              <w:bottom w:val="single" w:sz="6" w:space="0" w:color="auto"/>
              <w:right w:val="single" w:sz="6" w:space="0" w:color="auto"/>
            </w:tcBorders>
            <w:shd w:val="clear" w:color="auto" w:fill="FFFF99"/>
            <w:vAlign w:val="center"/>
          </w:tcPr>
          <w:p w:rsidR="002D3B76" w:rsidRPr="00546E8D" w:rsidRDefault="00FC1386" w:rsidP="002D3B76">
            <w:pPr>
              <w:jc w:val="center"/>
              <w:rPr>
                <w:b/>
                <w:sz w:val="20"/>
                <w:szCs w:val="20"/>
              </w:rPr>
            </w:pPr>
            <w:r>
              <w:rPr>
                <w:b/>
                <w:sz w:val="20"/>
                <w:szCs w:val="20"/>
              </w:rPr>
              <w:t>10</w:t>
            </w:r>
          </w:p>
        </w:tc>
        <w:tc>
          <w:tcPr>
            <w:tcW w:w="672" w:type="dxa"/>
            <w:tcBorders>
              <w:top w:val="single" w:sz="18" w:space="0" w:color="auto"/>
              <w:left w:val="single" w:sz="6" w:space="0" w:color="auto"/>
              <w:bottom w:val="single" w:sz="6" w:space="0" w:color="auto"/>
              <w:right w:val="single" w:sz="18" w:space="0" w:color="auto"/>
            </w:tcBorders>
            <w:shd w:val="clear" w:color="auto" w:fill="FFFF99"/>
            <w:vAlign w:val="center"/>
          </w:tcPr>
          <w:p w:rsidR="002D3B76" w:rsidRPr="00546E8D" w:rsidRDefault="00FC1386" w:rsidP="002D3B76">
            <w:pPr>
              <w:jc w:val="center"/>
              <w:rPr>
                <w:b/>
                <w:sz w:val="20"/>
                <w:szCs w:val="20"/>
              </w:rPr>
            </w:pPr>
            <w:r>
              <w:rPr>
                <w:b/>
                <w:sz w:val="20"/>
                <w:szCs w:val="20"/>
              </w:rPr>
              <w:t>10</w:t>
            </w:r>
          </w:p>
        </w:tc>
        <w:tc>
          <w:tcPr>
            <w:tcW w:w="672" w:type="dxa"/>
            <w:tcBorders>
              <w:top w:val="single" w:sz="18" w:space="0" w:color="auto"/>
              <w:left w:val="single" w:sz="18" w:space="0" w:color="auto"/>
              <w:bottom w:val="single" w:sz="6" w:space="0" w:color="auto"/>
              <w:right w:val="single" w:sz="6" w:space="0" w:color="auto"/>
            </w:tcBorders>
            <w:shd w:val="clear" w:color="auto" w:fill="FFFF99"/>
            <w:vAlign w:val="center"/>
          </w:tcPr>
          <w:p w:rsidR="002D3B76" w:rsidRPr="00546E8D" w:rsidRDefault="00FC1386" w:rsidP="002D3B76">
            <w:pPr>
              <w:jc w:val="center"/>
              <w:rPr>
                <w:b/>
                <w:sz w:val="20"/>
                <w:szCs w:val="20"/>
              </w:rPr>
            </w:pPr>
            <w:r>
              <w:rPr>
                <w:b/>
                <w:sz w:val="20"/>
                <w:szCs w:val="20"/>
              </w:rPr>
              <w:t>01</w:t>
            </w:r>
          </w:p>
        </w:tc>
        <w:tc>
          <w:tcPr>
            <w:tcW w:w="672" w:type="dxa"/>
            <w:tcBorders>
              <w:top w:val="single" w:sz="18" w:space="0" w:color="auto"/>
              <w:left w:val="single" w:sz="6" w:space="0" w:color="auto"/>
              <w:bottom w:val="single" w:sz="6" w:space="0" w:color="auto"/>
              <w:right w:val="single" w:sz="6" w:space="0" w:color="auto"/>
            </w:tcBorders>
            <w:shd w:val="clear" w:color="auto" w:fill="FFFF99"/>
            <w:vAlign w:val="center"/>
          </w:tcPr>
          <w:p w:rsidR="002D3B76" w:rsidRPr="00546E8D" w:rsidRDefault="00FC1386" w:rsidP="002D3B76">
            <w:pPr>
              <w:jc w:val="center"/>
              <w:rPr>
                <w:b/>
                <w:sz w:val="20"/>
                <w:szCs w:val="20"/>
              </w:rPr>
            </w:pPr>
            <w:r>
              <w:rPr>
                <w:b/>
                <w:sz w:val="20"/>
                <w:szCs w:val="20"/>
              </w:rPr>
              <w:t>01</w:t>
            </w:r>
          </w:p>
        </w:tc>
        <w:tc>
          <w:tcPr>
            <w:tcW w:w="672" w:type="dxa"/>
            <w:tcBorders>
              <w:top w:val="single" w:sz="18" w:space="0" w:color="auto"/>
              <w:left w:val="single" w:sz="6" w:space="0" w:color="auto"/>
              <w:bottom w:val="single" w:sz="6" w:space="0" w:color="auto"/>
              <w:right w:val="single" w:sz="6" w:space="0" w:color="auto"/>
            </w:tcBorders>
            <w:shd w:val="clear" w:color="auto" w:fill="FFFF99"/>
            <w:vAlign w:val="center"/>
          </w:tcPr>
          <w:p w:rsidR="002D3B76" w:rsidRPr="00546E8D" w:rsidRDefault="00FC1386" w:rsidP="002D3B76">
            <w:pPr>
              <w:jc w:val="center"/>
              <w:rPr>
                <w:b/>
                <w:sz w:val="20"/>
                <w:szCs w:val="20"/>
              </w:rPr>
            </w:pPr>
            <w:r>
              <w:rPr>
                <w:b/>
                <w:sz w:val="20"/>
                <w:szCs w:val="20"/>
              </w:rPr>
              <w:t>01</w:t>
            </w:r>
          </w:p>
        </w:tc>
        <w:tc>
          <w:tcPr>
            <w:tcW w:w="672" w:type="dxa"/>
            <w:tcBorders>
              <w:top w:val="single" w:sz="18" w:space="0" w:color="auto"/>
              <w:left w:val="single" w:sz="6" w:space="0" w:color="auto"/>
              <w:bottom w:val="single" w:sz="6" w:space="0" w:color="auto"/>
              <w:right w:val="single" w:sz="18" w:space="0" w:color="auto"/>
            </w:tcBorders>
            <w:shd w:val="clear" w:color="auto" w:fill="FFFF99"/>
            <w:vAlign w:val="center"/>
          </w:tcPr>
          <w:p w:rsidR="002D3B76" w:rsidRPr="00546E8D" w:rsidRDefault="00FC1386" w:rsidP="002D3B76">
            <w:pPr>
              <w:jc w:val="center"/>
              <w:rPr>
                <w:b/>
                <w:sz w:val="20"/>
                <w:szCs w:val="20"/>
              </w:rPr>
            </w:pPr>
            <w:r>
              <w:rPr>
                <w:b/>
                <w:sz w:val="20"/>
                <w:szCs w:val="20"/>
              </w:rPr>
              <w:t>01</w:t>
            </w:r>
          </w:p>
        </w:tc>
      </w:tr>
      <w:tr w:rsidR="002D3B76" w:rsidRPr="00B25436" w:rsidTr="0034026E">
        <w:trPr>
          <w:jc w:val="center"/>
        </w:trPr>
        <w:tc>
          <w:tcPr>
            <w:tcW w:w="1508" w:type="dxa"/>
            <w:vMerge/>
            <w:tcBorders>
              <w:top w:val="single" w:sz="6" w:space="0" w:color="auto"/>
              <w:left w:val="single" w:sz="18" w:space="0" w:color="auto"/>
              <w:bottom w:val="single" w:sz="18" w:space="0" w:color="auto"/>
              <w:right w:val="single" w:sz="6" w:space="0" w:color="auto"/>
            </w:tcBorders>
            <w:shd w:val="clear" w:color="auto" w:fill="99CCFF"/>
            <w:vAlign w:val="center"/>
          </w:tcPr>
          <w:p w:rsidR="002D3B76" w:rsidRPr="00B25436" w:rsidRDefault="002D3B76" w:rsidP="002D3B76">
            <w:pPr>
              <w:jc w:val="center"/>
              <w:rPr>
                <w:b/>
                <w:sz w:val="20"/>
                <w:szCs w:val="20"/>
              </w:rPr>
            </w:pPr>
          </w:p>
        </w:tc>
        <w:tc>
          <w:tcPr>
            <w:tcW w:w="1042" w:type="dxa"/>
            <w:tcBorders>
              <w:top w:val="single" w:sz="6" w:space="0" w:color="auto"/>
              <w:left w:val="single" w:sz="6" w:space="0" w:color="auto"/>
              <w:bottom w:val="single" w:sz="6" w:space="0" w:color="auto"/>
              <w:right w:val="single" w:sz="18" w:space="0" w:color="auto"/>
            </w:tcBorders>
            <w:shd w:val="clear" w:color="auto" w:fill="99CCFF"/>
            <w:vAlign w:val="center"/>
          </w:tcPr>
          <w:p w:rsidR="002D3B76" w:rsidRPr="00B25436" w:rsidRDefault="002D3B76" w:rsidP="002D3B76">
            <w:pPr>
              <w:jc w:val="center"/>
              <w:rPr>
                <w:b/>
                <w:sz w:val="20"/>
                <w:szCs w:val="20"/>
              </w:rPr>
            </w:pPr>
            <w:r w:rsidRPr="00B25436">
              <w:rPr>
                <w:b/>
                <w:sz w:val="20"/>
                <w:szCs w:val="20"/>
              </w:rPr>
              <w:t>01</w:t>
            </w:r>
          </w:p>
        </w:tc>
        <w:tc>
          <w:tcPr>
            <w:tcW w:w="672" w:type="dxa"/>
            <w:tcBorders>
              <w:top w:val="single" w:sz="6" w:space="0" w:color="auto"/>
              <w:left w:val="single" w:sz="18" w:space="0" w:color="auto"/>
              <w:bottom w:val="single" w:sz="6" w:space="0" w:color="auto"/>
              <w:right w:val="single" w:sz="6" w:space="0" w:color="auto"/>
            </w:tcBorders>
            <w:shd w:val="clear" w:color="auto" w:fill="FFFF99"/>
            <w:vAlign w:val="center"/>
          </w:tcPr>
          <w:p w:rsidR="002D3B76" w:rsidRPr="00546E8D" w:rsidRDefault="00EE7E65" w:rsidP="002D3B76">
            <w:pPr>
              <w:jc w:val="center"/>
              <w:rPr>
                <w:b/>
                <w:sz w:val="20"/>
                <w:szCs w:val="20"/>
              </w:rPr>
            </w:pPr>
            <w:r>
              <w:rPr>
                <w:b/>
                <w:sz w:val="20"/>
                <w:szCs w:val="20"/>
              </w:rPr>
              <w:t>00</w:t>
            </w: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Pr="00546E8D" w:rsidRDefault="00D401FB" w:rsidP="002D3B76">
            <w:pPr>
              <w:jc w:val="center"/>
              <w:rPr>
                <w:b/>
                <w:sz w:val="20"/>
                <w:szCs w:val="20"/>
              </w:rPr>
            </w:pPr>
            <w:r>
              <w:rPr>
                <w:b/>
                <w:sz w:val="20"/>
                <w:szCs w:val="20"/>
              </w:rPr>
              <w:t>00</w:t>
            </w: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Pr="00546E8D" w:rsidRDefault="00FC1386" w:rsidP="002D3B76">
            <w:pPr>
              <w:jc w:val="center"/>
              <w:rPr>
                <w:b/>
                <w:sz w:val="20"/>
                <w:szCs w:val="20"/>
              </w:rPr>
            </w:pPr>
            <w:r>
              <w:rPr>
                <w:b/>
                <w:sz w:val="20"/>
                <w:szCs w:val="20"/>
              </w:rPr>
              <w:t>00</w:t>
            </w:r>
          </w:p>
        </w:tc>
        <w:tc>
          <w:tcPr>
            <w:tcW w:w="672" w:type="dxa"/>
            <w:tcBorders>
              <w:top w:val="single" w:sz="6" w:space="0" w:color="auto"/>
              <w:left w:val="single" w:sz="6" w:space="0" w:color="auto"/>
              <w:bottom w:val="single" w:sz="6" w:space="0" w:color="auto"/>
              <w:right w:val="single" w:sz="18" w:space="0" w:color="auto"/>
            </w:tcBorders>
            <w:shd w:val="clear" w:color="auto" w:fill="FFFF99"/>
            <w:vAlign w:val="center"/>
          </w:tcPr>
          <w:p w:rsidR="002D3B76" w:rsidRPr="00546E8D" w:rsidRDefault="00FC1386" w:rsidP="002D3B76">
            <w:pPr>
              <w:jc w:val="center"/>
              <w:rPr>
                <w:b/>
                <w:sz w:val="20"/>
                <w:szCs w:val="20"/>
              </w:rPr>
            </w:pPr>
            <w:r>
              <w:rPr>
                <w:b/>
                <w:sz w:val="20"/>
                <w:szCs w:val="20"/>
              </w:rPr>
              <w:t>00</w:t>
            </w:r>
          </w:p>
        </w:tc>
        <w:tc>
          <w:tcPr>
            <w:tcW w:w="672" w:type="dxa"/>
            <w:tcBorders>
              <w:top w:val="single" w:sz="6" w:space="0" w:color="auto"/>
              <w:left w:val="single" w:sz="18" w:space="0" w:color="auto"/>
              <w:bottom w:val="single" w:sz="6" w:space="0" w:color="auto"/>
              <w:right w:val="single" w:sz="6" w:space="0" w:color="auto"/>
            </w:tcBorders>
            <w:shd w:val="clear" w:color="auto" w:fill="FFFF99"/>
            <w:vAlign w:val="center"/>
          </w:tcPr>
          <w:p w:rsidR="002D3B76" w:rsidRPr="00546E8D" w:rsidRDefault="00FC1386" w:rsidP="002D3B76">
            <w:pPr>
              <w:jc w:val="center"/>
              <w:rPr>
                <w:b/>
                <w:sz w:val="20"/>
                <w:szCs w:val="20"/>
              </w:rPr>
            </w:pPr>
            <w:r>
              <w:rPr>
                <w:b/>
                <w:sz w:val="20"/>
                <w:szCs w:val="20"/>
              </w:rPr>
              <w:t>01</w:t>
            </w: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Pr="00546E8D" w:rsidRDefault="00D401FB" w:rsidP="002D3B76">
            <w:pPr>
              <w:jc w:val="center"/>
              <w:rPr>
                <w:b/>
                <w:sz w:val="20"/>
                <w:szCs w:val="20"/>
              </w:rPr>
            </w:pPr>
            <w:r>
              <w:rPr>
                <w:b/>
                <w:sz w:val="20"/>
                <w:szCs w:val="20"/>
              </w:rPr>
              <w:t>0</w:t>
            </w:r>
            <w:r w:rsidR="00FC1386">
              <w:rPr>
                <w:b/>
                <w:sz w:val="20"/>
                <w:szCs w:val="20"/>
              </w:rPr>
              <w:t>1</w:t>
            </w: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Pr="00546E8D" w:rsidRDefault="00D401FB" w:rsidP="002D3B76">
            <w:pPr>
              <w:jc w:val="center"/>
              <w:rPr>
                <w:b/>
                <w:sz w:val="20"/>
                <w:szCs w:val="20"/>
              </w:rPr>
            </w:pPr>
            <w:r>
              <w:rPr>
                <w:b/>
                <w:sz w:val="20"/>
                <w:szCs w:val="20"/>
              </w:rPr>
              <w:t>0</w:t>
            </w:r>
            <w:r w:rsidR="00FC1386">
              <w:rPr>
                <w:b/>
                <w:sz w:val="20"/>
                <w:szCs w:val="20"/>
              </w:rPr>
              <w:t>1</w:t>
            </w:r>
          </w:p>
        </w:tc>
        <w:tc>
          <w:tcPr>
            <w:tcW w:w="672" w:type="dxa"/>
            <w:tcBorders>
              <w:top w:val="single" w:sz="6" w:space="0" w:color="auto"/>
              <w:left w:val="single" w:sz="6" w:space="0" w:color="auto"/>
              <w:bottom w:val="single" w:sz="6" w:space="0" w:color="auto"/>
              <w:right w:val="single" w:sz="18" w:space="0" w:color="auto"/>
            </w:tcBorders>
            <w:shd w:val="clear" w:color="auto" w:fill="FFFF99"/>
            <w:vAlign w:val="center"/>
          </w:tcPr>
          <w:p w:rsidR="002D3B76" w:rsidRPr="00546E8D" w:rsidRDefault="00D401FB" w:rsidP="002D3B76">
            <w:pPr>
              <w:jc w:val="center"/>
              <w:rPr>
                <w:b/>
                <w:sz w:val="20"/>
                <w:szCs w:val="20"/>
              </w:rPr>
            </w:pPr>
            <w:r>
              <w:rPr>
                <w:b/>
                <w:sz w:val="20"/>
                <w:szCs w:val="20"/>
              </w:rPr>
              <w:t>0</w:t>
            </w:r>
            <w:r w:rsidR="00FC1386">
              <w:rPr>
                <w:b/>
                <w:sz w:val="20"/>
                <w:szCs w:val="20"/>
              </w:rPr>
              <w:t>1</w:t>
            </w:r>
          </w:p>
        </w:tc>
      </w:tr>
      <w:tr w:rsidR="002D3B76" w:rsidRPr="00B25436" w:rsidTr="0034026E">
        <w:trPr>
          <w:jc w:val="center"/>
        </w:trPr>
        <w:tc>
          <w:tcPr>
            <w:tcW w:w="1508" w:type="dxa"/>
            <w:vMerge/>
            <w:tcBorders>
              <w:top w:val="single" w:sz="6" w:space="0" w:color="auto"/>
              <w:left w:val="single" w:sz="18" w:space="0" w:color="auto"/>
              <w:bottom w:val="single" w:sz="18" w:space="0" w:color="auto"/>
              <w:right w:val="single" w:sz="6" w:space="0" w:color="auto"/>
            </w:tcBorders>
            <w:shd w:val="clear" w:color="auto" w:fill="99CCFF"/>
            <w:vAlign w:val="center"/>
          </w:tcPr>
          <w:p w:rsidR="002D3B76" w:rsidRPr="00B25436" w:rsidRDefault="002D3B76" w:rsidP="002D3B76">
            <w:pPr>
              <w:jc w:val="center"/>
              <w:rPr>
                <w:b/>
                <w:sz w:val="20"/>
                <w:szCs w:val="20"/>
              </w:rPr>
            </w:pPr>
          </w:p>
        </w:tc>
        <w:tc>
          <w:tcPr>
            <w:tcW w:w="1042" w:type="dxa"/>
            <w:tcBorders>
              <w:top w:val="single" w:sz="6" w:space="0" w:color="auto"/>
              <w:left w:val="single" w:sz="6" w:space="0" w:color="auto"/>
              <w:bottom w:val="single" w:sz="6" w:space="0" w:color="auto"/>
              <w:right w:val="single" w:sz="18" w:space="0" w:color="auto"/>
            </w:tcBorders>
            <w:shd w:val="clear" w:color="auto" w:fill="99CCFF"/>
            <w:vAlign w:val="center"/>
          </w:tcPr>
          <w:p w:rsidR="002D3B76" w:rsidRPr="00B25436" w:rsidRDefault="002D3B76" w:rsidP="002D3B76">
            <w:pPr>
              <w:jc w:val="center"/>
              <w:rPr>
                <w:b/>
                <w:sz w:val="20"/>
                <w:szCs w:val="20"/>
              </w:rPr>
            </w:pPr>
            <w:r w:rsidRPr="00B25436">
              <w:rPr>
                <w:b/>
                <w:sz w:val="20"/>
                <w:szCs w:val="20"/>
              </w:rPr>
              <w:t>11</w:t>
            </w:r>
          </w:p>
        </w:tc>
        <w:tc>
          <w:tcPr>
            <w:tcW w:w="672" w:type="dxa"/>
            <w:tcBorders>
              <w:top w:val="single" w:sz="6" w:space="0" w:color="auto"/>
              <w:left w:val="single" w:sz="18" w:space="0" w:color="auto"/>
              <w:bottom w:val="single" w:sz="6" w:space="0" w:color="auto"/>
              <w:right w:val="single" w:sz="6" w:space="0" w:color="auto"/>
            </w:tcBorders>
            <w:shd w:val="clear" w:color="auto" w:fill="FFFF99"/>
            <w:vAlign w:val="center"/>
          </w:tcPr>
          <w:p w:rsidR="002D3B76" w:rsidRDefault="00EE7E65" w:rsidP="002D3B76">
            <w:pPr>
              <w:jc w:val="center"/>
            </w:pPr>
            <w:r>
              <w:t>00</w:t>
            </w: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Default="00D401FB" w:rsidP="002D3B76">
            <w:pPr>
              <w:jc w:val="center"/>
            </w:pPr>
            <w:r>
              <w:t>11</w:t>
            </w: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Default="00D401FB" w:rsidP="002D3B76">
            <w:pPr>
              <w:jc w:val="center"/>
            </w:pPr>
            <w:r>
              <w:t>00</w:t>
            </w:r>
          </w:p>
        </w:tc>
        <w:tc>
          <w:tcPr>
            <w:tcW w:w="672" w:type="dxa"/>
            <w:tcBorders>
              <w:top w:val="single" w:sz="6" w:space="0" w:color="auto"/>
              <w:left w:val="single" w:sz="6" w:space="0" w:color="auto"/>
              <w:bottom w:val="single" w:sz="6" w:space="0" w:color="auto"/>
              <w:right w:val="single" w:sz="18" w:space="0" w:color="auto"/>
            </w:tcBorders>
            <w:shd w:val="clear" w:color="auto" w:fill="FFFF99"/>
            <w:vAlign w:val="center"/>
          </w:tcPr>
          <w:p w:rsidR="002D3B76" w:rsidRDefault="00D401FB" w:rsidP="002D3B76">
            <w:pPr>
              <w:jc w:val="center"/>
            </w:pPr>
            <w:r>
              <w:t>00</w:t>
            </w:r>
          </w:p>
        </w:tc>
        <w:tc>
          <w:tcPr>
            <w:tcW w:w="672" w:type="dxa"/>
            <w:tcBorders>
              <w:top w:val="single" w:sz="6" w:space="0" w:color="auto"/>
              <w:left w:val="single" w:sz="18" w:space="0" w:color="auto"/>
              <w:bottom w:val="single" w:sz="6" w:space="0" w:color="auto"/>
              <w:right w:val="single" w:sz="6" w:space="0" w:color="auto"/>
            </w:tcBorders>
            <w:shd w:val="clear" w:color="auto" w:fill="FFFF99"/>
            <w:vAlign w:val="center"/>
          </w:tcPr>
          <w:p w:rsidR="002D3B76" w:rsidRDefault="00D401FB" w:rsidP="002D3B76">
            <w:pPr>
              <w:jc w:val="center"/>
            </w:pPr>
            <w:r>
              <w:t>00</w:t>
            </w: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Default="00D401FB" w:rsidP="002D3B76">
            <w:pPr>
              <w:jc w:val="center"/>
            </w:pPr>
            <w:r>
              <w:t>00</w:t>
            </w: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Default="00D401FB" w:rsidP="002D3B76">
            <w:pPr>
              <w:jc w:val="center"/>
            </w:pPr>
            <w:r>
              <w:t>00</w:t>
            </w:r>
          </w:p>
        </w:tc>
        <w:tc>
          <w:tcPr>
            <w:tcW w:w="672" w:type="dxa"/>
            <w:tcBorders>
              <w:top w:val="single" w:sz="6" w:space="0" w:color="auto"/>
              <w:left w:val="single" w:sz="6" w:space="0" w:color="auto"/>
              <w:bottom w:val="single" w:sz="6" w:space="0" w:color="auto"/>
              <w:right w:val="single" w:sz="18" w:space="0" w:color="auto"/>
            </w:tcBorders>
            <w:shd w:val="clear" w:color="auto" w:fill="FFFF99"/>
            <w:vAlign w:val="center"/>
          </w:tcPr>
          <w:p w:rsidR="002D3B76" w:rsidRDefault="00D401FB" w:rsidP="002D3B76">
            <w:pPr>
              <w:jc w:val="center"/>
            </w:pPr>
            <w:r>
              <w:t>00</w:t>
            </w:r>
          </w:p>
        </w:tc>
      </w:tr>
      <w:tr w:rsidR="002D3B76" w:rsidRPr="00B25436" w:rsidTr="0034026E">
        <w:trPr>
          <w:jc w:val="center"/>
        </w:trPr>
        <w:tc>
          <w:tcPr>
            <w:tcW w:w="1508" w:type="dxa"/>
            <w:vMerge/>
            <w:tcBorders>
              <w:top w:val="single" w:sz="6" w:space="0" w:color="auto"/>
              <w:left w:val="single" w:sz="18" w:space="0" w:color="auto"/>
              <w:bottom w:val="single" w:sz="18" w:space="0" w:color="auto"/>
              <w:right w:val="single" w:sz="6" w:space="0" w:color="auto"/>
            </w:tcBorders>
            <w:shd w:val="clear" w:color="auto" w:fill="99CCFF"/>
            <w:vAlign w:val="center"/>
          </w:tcPr>
          <w:p w:rsidR="002D3B76" w:rsidRPr="00B25436" w:rsidRDefault="002D3B76" w:rsidP="002D3B76">
            <w:pPr>
              <w:jc w:val="center"/>
              <w:rPr>
                <w:b/>
                <w:sz w:val="20"/>
                <w:szCs w:val="20"/>
              </w:rPr>
            </w:pPr>
          </w:p>
        </w:tc>
        <w:tc>
          <w:tcPr>
            <w:tcW w:w="1042" w:type="dxa"/>
            <w:tcBorders>
              <w:top w:val="single" w:sz="6" w:space="0" w:color="auto"/>
              <w:left w:val="single" w:sz="6" w:space="0" w:color="auto"/>
              <w:bottom w:val="single" w:sz="18" w:space="0" w:color="auto"/>
              <w:right w:val="single" w:sz="18" w:space="0" w:color="auto"/>
            </w:tcBorders>
            <w:shd w:val="clear" w:color="auto" w:fill="99CCFF"/>
            <w:vAlign w:val="center"/>
          </w:tcPr>
          <w:p w:rsidR="002D3B76" w:rsidRPr="00B25436" w:rsidRDefault="002D3B76" w:rsidP="002D3B76">
            <w:pPr>
              <w:jc w:val="center"/>
              <w:rPr>
                <w:b/>
                <w:sz w:val="20"/>
                <w:szCs w:val="20"/>
              </w:rPr>
            </w:pPr>
            <w:r w:rsidRPr="00B25436">
              <w:rPr>
                <w:b/>
                <w:sz w:val="20"/>
                <w:szCs w:val="20"/>
              </w:rPr>
              <w:t>10</w:t>
            </w:r>
          </w:p>
        </w:tc>
        <w:tc>
          <w:tcPr>
            <w:tcW w:w="672" w:type="dxa"/>
            <w:tcBorders>
              <w:top w:val="single" w:sz="6" w:space="0" w:color="auto"/>
              <w:left w:val="single" w:sz="18" w:space="0" w:color="auto"/>
              <w:bottom w:val="single" w:sz="18" w:space="0" w:color="auto"/>
              <w:right w:val="single" w:sz="6" w:space="0" w:color="auto"/>
            </w:tcBorders>
            <w:shd w:val="clear" w:color="auto" w:fill="FFFF99"/>
            <w:vAlign w:val="center"/>
          </w:tcPr>
          <w:p w:rsidR="002D3B76" w:rsidRPr="00546E8D" w:rsidRDefault="00EE7E65" w:rsidP="002D3B76">
            <w:pPr>
              <w:jc w:val="center"/>
              <w:rPr>
                <w:b/>
                <w:sz w:val="20"/>
                <w:szCs w:val="20"/>
              </w:rPr>
            </w:pPr>
            <w:r>
              <w:rPr>
                <w:b/>
                <w:sz w:val="20"/>
                <w:szCs w:val="20"/>
              </w:rPr>
              <w:t>00</w:t>
            </w:r>
          </w:p>
        </w:tc>
        <w:tc>
          <w:tcPr>
            <w:tcW w:w="672" w:type="dxa"/>
            <w:tcBorders>
              <w:top w:val="single" w:sz="6" w:space="0" w:color="auto"/>
              <w:left w:val="single" w:sz="6" w:space="0" w:color="auto"/>
              <w:bottom w:val="single" w:sz="18" w:space="0" w:color="auto"/>
              <w:right w:val="single" w:sz="6" w:space="0" w:color="auto"/>
            </w:tcBorders>
            <w:shd w:val="clear" w:color="auto" w:fill="FFFF99"/>
            <w:vAlign w:val="center"/>
          </w:tcPr>
          <w:p w:rsidR="002D3B76" w:rsidRPr="00546E8D" w:rsidRDefault="00D401FB" w:rsidP="002D3B76">
            <w:pPr>
              <w:jc w:val="center"/>
              <w:rPr>
                <w:b/>
                <w:sz w:val="20"/>
                <w:szCs w:val="20"/>
              </w:rPr>
            </w:pPr>
            <w:r>
              <w:rPr>
                <w:b/>
                <w:sz w:val="20"/>
                <w:szCs w:val="20"/>
              </w:rPr>
              <w:t>00</w:t>
            </w:r>
          </w:p>
        </w:tc>
        <w:tc>
          <w:tcPr>
            <w:tcW w:w="672" w:type="dxa"/>
            <w:tcBorders>
              <w:top w:val="single" w:sz="6" w:space="0" w:color="auto"/>
              <w:left w:val="single" w:sz="6" w:space="0" w:color="auto"/>
              <w:bottom w:val="single" w:sz="18" w:space="0" w:color="auto"/>
              <w:right w:val="single" w:sz="6" w:space="0" w:color="auto"/>
            </w:tcBorders>
            <w:shd w:val="clear" w:color="auto" w:fill="FFFF99"/>
            <w:vAlign w:val="center"/>
          </w:tcPr>
          <w:p w:rsidR="002D3B76" w:rsidRPr="00546E8D" w:rsidRDefault="00FC1386" w:rsidP="002D3B76">
            <w:pPr>
              <w:jc w:val="center"/>
              <w:rPr>
                <w:b/>
                <w:sz w:val="20"/>
                <w:szCs w:val="20"/>
              </w:rPr>
            </w:pPr>
            <w:r>
              <w:rPr>
                <w:b/>
                <w:sz w:val="20"/>
                <w:szCs w:val="20"/>
              </w:rPr>
              <w:t>10</w:t>
            </w:r>
          </w:p>
        </w:tc>
        <w:tc>
          <w:tcPr>
            <w:tcW w:w="672" w:type="dxa"/>
            <w:tcBorders>
              <w:top w:val="single" w:sz="6" w:space="0" w:color="auto"/>
              <w:left w:val="single" w:sz="6" w:space="0" w:color="auto"/>
              <w:bottom w:val="single" w:sz="18" w:space="0" w:color="auto"/>
              <w:right w:val="single" w:sz="18" w:space="0" w:color="auto"/>
            </w:tcBorders>
            <w:shd w:val="clear" w:color="auto" w:fill="FFFF99"/>
            <w:vAlign w:val="center"/>
          </w:tcPr>
          <w:p w:rsidR="002D3B76" w:rsidRPr="00546E8D" w:rsidRDefault="00FC1386" w:rsidP="002D3B76">
            <w:pPr>
              <w:jc w:val="center"/>
              <w:rPr>
                <w:b/>
                <w:sz w:val="20"/>
                <w:szCs w:val="20"/>
              </w:rPr>
            </w:pPr>
            <w:r>
              <w:rPr>
                <w:b/>
                <w:sz w:val="20"/>
                <w:szCs w:val="20"/>
              </w:rPr>
              <w:t>10</w:t>
            </w:r>
          </w:p>
        </w:tc>
        <w:tc>
          <w:tcPr>
            <w:tcW w:w="672" w:type="dxa"/>
            <w:tcBorders>
              <w:top w:val="single" w:sz="6" w:space="0" w:color="auto"/>
              <w:left w:val="single" w:sz="18" w:space="0" w:color="auto"/>
              <w:bottom w:val="single" w:sz="18" w:space="0" w:color="auto"/>
              <w:right w:val="single" w:sz="6" w:space="0" w:color="auto"/>
            </w:tcBorders>
            <w:shd w:val="clear" w:color="auto" w:fill="FFFF99"/>
            <w:vAlign w:val="center"/>
          </w:tcPr>
          <w:p w:rsidR="002D3B76" w:rsidRPr="00546E8D" w:rsidRDefault="00FC1386" w:rsidP="002D3B76">
            <w:pPr>
              <w:jc w:val="center"/>
              <w:rPr>
                <w:b/>
                <w:sz w:val="20"/>
                <w:szCs w:val="20"/>
              </w:rPr>
            </w:pPr>
            <w:r>
              <w:rPr>
                <w:b/>
                <w:sz w:val="20"/>
                <w:szCs w:val="20"/>
              </w:rPr>
              <w:t>00</w:t>
            </w:r>
          </w:p>
        </w:tc>
        <w:tc>
          <w:tcPr>
            <w:tcW w:w="672" w:type="dxa"/>
            <w:tcBorders>
              <w:top w:val="single" w:sz="6" w:space="0" w:color="auto"/>
              <w:left w:val="single" w:sz="6" w:space="0" w:color="auto"/>
              <w:bottom w:val="single" w:sz="18" w:space="0" w:color="auto"/>
              <w:right w:val="single" w:sz="6" w:space="0" w:color="auto"/>
            </w:tcBorders>
            <w:shd w:val="clear" w:color="auto" w:fill="FFFF99"/>
            <w:vAlign w:val="center"/>
          </w:tcPr>
          <w:p w:rsidR="002D3B76" w:rsidRPr="00546E8D" w:rsidRDefault="00FC1386" w:rsidP="002D3B76">
            <w:pPr>
              <w:jc w:val="center"/>
              <w:rPr>
                <w:b/>
                <w:sz w:val="20"/>
                <w:szCs w:val="20"/>
              </w:rPr>
            </w:pPr>
            <w:r>
              <w:rPr>
                <w:b/>
                <w:sz w:val="20"/>
                <w:szCs w:val="20"/>
              </w:rPr>
              <w:t>0</w:t>
            </w:r>
            <w:r w:rsidR="00D401FB">
              <w:rPr>
                <w:b/>
                <w:sz w:val="20"/>
                <w:szCs w:val="20"/>
              </w:rPr>
              <w:t>0</w:t>
            </w:r>
          </w:p>
        </w:tc>
        <w:tc>
          <w:tcPr>
            <w:tcW w:w="672" w:type="dxa"/>
            <w:tcBorders>
              <w:top w:val="single" w:sz="6" w:space="0" w:color="auto"/>
              <w:left w:val="single" w:sz="6" w:space="0" w:color="auto"/>
              <w:bottom w:val="single" w:sz="18" w:space="0" w:color="auto"/>
              <w:right w:val="single" w:sz="6" w:space="0" w:color="auto"/>
            </w:tcBorders>
            <w:shd w:val="clear" w:color="auto" w:fill="FFFF99"/>
            <w:vAlign w:val="center"/>
          </w:tcPr>
          <w:p w:rsidR="002D3B76" w:rsidRPr="00546E8D" w:rsidRDefault="00FC1386" w:rsidP="002D3B76">
            <w:pPr>
              <w:jc w:val="center"/>
              <w:rPr>
                <w:b/>
                <w:sz w:val="20"/>
                <w:szCs w:val="20"/>
              </w:rPr>
            </w:pPr>
            <w:r>
              <w:rPr>
                <w:b/>
                <w:sz w:val="20"/>
                <w:szCs w:val="20"/>
              </w:rPr>
              <w:t>0</w:t>
            </w:r>
            <w:r w:rsidR="00D401FB">
              <w:rPr>
                <w:b/>
                <w:sz w:val="20"/>
                <w:szCs w:val="20"/>
              </w:rPr>
              <w:t>0</w:t>
            </w:r>
          </w:p>
        </w:tc>
        <w:tc>
          <w:tcPr>
            <w:tcW w:w="672" w:type="dxa"/>
            <w:tcBorders>
              <w:top w:val="single" w:sz="6" w:space="0" w:color="auto"/>
              <w:left w:val="single" w:sz="6" w:space="0" w:color="auto"/>
              <w:bottom w:val="single" w:sz="18" w:space="0" w:color="auto"/>
              <w:right w:val="single" w:sz="18" w:space="0" w:color="auto"/>
            </w:tcBorders>
            <w:shd w:val="clear" w:color="auto" w:fill="FFFF99"/>
            <w:vAlign w:val="center"/>
          </w:tcPr>
          <w:p w:rsidR="002D3B76" w:rsidRPr="00546E8D" w:rsidRDefault="00FC1386" w:rsidP="002D3B76">
            <w:pPr>
              <w:jc w:val="center"/>
              <w:rPr>
                <w:b/>
                <w:sz w:val="20"/>
                <w:szCs w:val="20"/>
              </w:rPr>
            </w:pPr>
            <w:r>
              <w:rPr>
                <w:b/>
                <w:sz w:val="20"/>
                <w:szCs w:val="20"/>
              </w:rPr>
              <w:t>0</w:t>
            </w:r>
            <w:r w:rsidR="00D401FB">
              <w:rPr>
                <w:b/>
                <w:sz w:val="20"/>
                <w:szCs w:val="20"/>
              </w:rPr>
              <w:t>0</w:t>
            </w:r>
          </w:p>
        </w:tc>
      </w:tr>
    </w:tbl>
    <w:p w:rsidR="001E7537" w:rsidRDefault="001E7537" w:rsidP="001E7537">
      <w:pPr>
        <w:jc w:val="center"/>
        <w:rPr>
          <w:b/>
          <w:sz w:val="20"/>
          <w:szCs w:val="20"/>
        </w:rPr>
      </w:pPr>
    </w:p>
    <w:p w:rsidR="001E7537" w:rsidRDefault="001E7537" w:rsidP="001E7537">
      <w:pPr>
        <w:jc w:val="center"/>
        <w:rPr>
          <w:b/>
          <w:sz w:val="20"/>
          <w:szCs w:val="20"/>
        </w:rPr>
      </w:pPr>
    </w:p>
    <w:p w:rsidR="001E7537" w:rsidRDefault="001E7537" w:rsidP="001E7537">
      <w:pPr>
        <w:jc w:val="center"/>
        <w:rPr>
          <w:b/>
          <w:sz w:val="20"/>
          <w:szCs w:val="20"/>
        </w:rPr>
      </w:pPr>
    </w:p>
    <w:p w:rsidR="00F26443" w:rsidRDefault="00F26443" w:rsidP="001E7537">
      <w:pPr>
        <w:jc w:val="center"/>
        <w:rPr>
          <w:b/>
          <w:sz w:val="20"/>
          <w:szCs w:val="20"/>
        </w:rPr>
      </w:pPr>
    </w:p>
    <w:p w:rsidR="001E7537" w:rsidRPr="004847E1" w:rsidRDefault="001E7537" w:rsidP="001E7537">
      <w:pPr>
        <w:jc w:val="center"/>
        <w:rPr>
          <w:b/>
          <w:sz w:val="20"/>
          <w:szCs w:val="20"/>
        </w:rPr>
      </w:pPr>
      <w:r>
        <w:rPr>
          <w:b/>
          <w:sz w:val="20"/>
          <w:szCs w:val="20"/>
        </w:rPr>
        <w:t xml:space="preserve">Table </w:t>
      </w:r>
      <w:r w:rsidR="00CA26ED">
        <w:rPr>
          <w:b/>
          <w:sz w:val="20"/>
          <w:szCs w:val="20"/>
        </w:rPr>
        <w:t>5</w:t>
      </w:r>
      <w:r w:rsidRPr="00E447BA">
        <w:rPr>
          <w:b/>
          <w:sz w:val="20"/>
          <w:szCs w:val="20"/>
        </w:rPr>
        <w:t xml:space="preserve">: </w:t>
      </w:r>
      <w:r>
        <w:rPr>
          <w:b/>
          <w:sz w:val="20"/>
          <w:szCs w:val="20"/>
        </w:rPr>
        <w:t xml:space="preserve">K-map for the state variable </w:t>
      </w:r>
      <w:r w:rsidRPr="000A3813">
        <w:rPr>
          <w:b/>
          <w:i/>
          <w:sz w:val="20"/>
          <w:szCs w:val="20"/>
        </w:rPr>
        <w:t>S</w:t>
      </w:r>
      <w:r w:rsidRPr="000A3813">
        <w:rPr>
          <w:b/>
          <w:i/>
          <w:sz w:val="20"/>
          <w:szCs w:val="20"/>
          <w:vertAlign w:val="subscript"/>
        </w:rPr>
        <w:t>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8"/>
        <w:gridCol w:w="1042"/>
        <w:gridCol w:w="672"/>
        <w:gridCol w:w="672"/>
        <w:gridCol w:w="672"/>
        <w:gridCol w:w="672"/>
        <w:gridCol w:w="672"/>
        <w:gridCol w:w="672"/>
        <w:gridCol w:w="672"/>
        <w:gridCol w:w="672"/>
      </w:tblGrid>
      <w:tr w:rsidR="00D315E1" w:rsidRPr="00B25436" w:rsidTr="00F57436">
        <w:trPr>
          <w:jc w:val="center"/>
        </w:trPr>
        <w:tc>
          <w:tcPr>
            <w:tcW w:w="2550" w:type="dxa"/>
            <w:gridSpan w:val="2"/>
            <w:vMerge w:val="restart"/>
            <w:tcBorders>
              <w:top w:val="single" w:sz="18" w:space="0" w:color="auto"/>
              <w:left w:val="single" w:sz="18" w:space="0" w:color="auto"/>
              <w:bottom w:val="single" w:sz="6" w:space="0" w:color="auto"/>
              <w:right w:val="single" w:sz="18" w:space="0" w:color="auto"/>
            </w:tcBorders>
            <w:shd w:val="clear" w:color="auto" w:fill="FFFF99"/>
            <w:vAlign w:val="center"/>
          </w:tcPr>
          <w:p w:rsidR="00D315E1" w:rsidRPr="00B25436" w:rsidRDefault="00D315E1" w:rsidP="00D315E1">
            <w:pPr>
              <w:jc w:val="center"/>
              <w:rPr>
                <w:b/>
                <w:sz w:val="20"/>
                <w:szCs w:val="20"/>
              </w:rPr>
            </w:pPr>
            <w:r w:rsidRPr="00B25436">
              <w:rPr>
                <w:b/>
                <w:sz w:val="20"/>
                <w:szCs w:val="20"/>
              </w:rPr>
              <w:t>Next State</w:t>
            </w:r>
          </w:p>
          <w:p w:rsidR="00D315E1" w:rsidRPr="00B25436" w:rsidRDefault="00D315E1" w:rsidP="00D315E1">
            <w:pPr>
              <w:jc w:val="center"/>
              <w:rPr>
                <w:b/>
                <w:sz w:val="20"/>
                <w:szCs w:val="20"/>
              </w:rPr>
            </w:pPr>
            <w:r w:rsidRPr="00B25436">
              <w:rPr>
                <w:b/>
                <w:sz w:val="20"/>
                <w:szCs w:val="20"/>
              </w:rPr>
              <w:t>(S</w:t>
            </w:r>
            <w:r w:rsidRPr="00B25436">
              <w:rPr>
                <w:b/>
                <w:sz w:val="20"/>
                <w:szCs w:val="20"/>
                <w:vertAlign w:val="subscript"/>
              </w:rPr>
              <w:t>1</w:t>
            </w:r>
            <w:r w:rsidRPr="00B25436">
              <w:rPr>
                <w:b/>
                <w:sz w:val="20"/>
                <w:szCs w:val="20"/>
              </w:rPr>
              <w:t>)</w:t>
            </w:r>
          </w:p>
        </w:tc>
        <w:tc>
          <w:tcPr>
            <w:tcW w:w="5376" w:type="dxa"/>
            <w:gridSpan w:val="8"/>
            <w:tcBorders>
              <w:top w:val="single" w:sz="18" w:space="0" w:color="auto"/>
              <w:left w:val="single" w:sz="18" w:space="0" w:color="auto"/>
              <w:bottom w:val="single" w:sz="6" w:space="0" w:color="auto"/>
              <w:right w:val="single" w:sz="18" w:space="0" w:color="auto"/>
            </w:tcBorders>
            <w:shd w:val="clear" w:color="auto" w:fill="99CCFF"/>
            <w:vAlign w:val="center"/>
          </w:tcPr>
          <w:p w:rsidR="00D315E1" w:rsidRPr="00B25436" w:rsidRDefault="00D315E1" w:rsidP="00F57436">
            <w:pPr>
              <w:jc w:val="center"/>
              <w:rPr>
                <w:b/>
                <w:sz w:val="20"/>
                <w:szCs w:val="20"/>
              </w:rPr>
            </w:pPr>
            <w:r w:rsidRPr="00B25436">
              <w:rPr>
                <w:b/>
                <w:sz w:val="20"/>
                <w:szCs w:val="20"/>
              </w:rPr>
              <w:t>Inputs</w:t>
            </w:r>
          </w:p>
          <w:p w:rsidR="00D315E1" w:rsidRPr="00B25436" w:rsidRDefault="00D315E1" w:rsidP="00F57436">
            <w:pPr>
              <w:jc w:val="center"/>
              <w:rPr>
                <w:b/>
                <w:sz w:val="20"/>
                <w:szCs w:val="20"/>
              </w:rPr>
            </w:pPr>
            <w:r w:rsidRPr="00B25436">
              <w:rPr>
                <w:b/>
                <w:sz w:val="20"/>
                <w:szCs w:val="20"/>
              </w:rPr>
              <w:t>(REQ</w:t>
            </w:r>
            <w:r w:rsidRPr="00B25436">
              <w:rPr>
                <w:b/>
                <w:sz w:val="20"/>
                <w:szCs w:val="20"/>
                <w:vertAlign w:val="subscript"/>
              </w:rPr>
              <w:t>1</w:t>
            </w:r>
            <w:r w:rsidRPr="00B25436">
              <w:rPr>
                <w:b/>
                <w:sz w:val="20"/>
                <w:szCs w:val="20"/>
              </w:rPr>
              <w:t xml:space="preserve"> , REQ</w:t>
            </w:r>
            <w:r w:rsidRPr="00B25436">
              <w:rPr>
                <w:b/>
                <w:sz w:val="20"/>
                <w:szCs w:val="20"/>
                <w:vertAlign w:val="subscript"/>
              </w:rPr>
              <w:t>2</w:t>
            </w:r>
            <w:r w:rsidRPr="00B25436">
              <w:rPr>
                <w:b/>
                <w:sz w:val="20"/>
                <w:szCs w:val="20"/>
              </w:rPr>
              <w:t xml:space="preserve"> , REQ</w:t>
            </w:r>
            <w:r>
              <w:rPr>
                <w:b/>
                <w:sz w:val="20"/>
                <w:szCs w:val="20"/>
                <w:vertAlign w:val="subscript"/>
              </w:rPr>
              <w:t>3</w:t>
            </w:r>
            <w:r w:rsidRPr="00B25436">
              <w:rPr>
                <w:b/>
                <w:sz w:val="20"/>
                <w:szCs w:val="20"/>
              </w:rPr>
              <w:t>)</w:t>
            </w:r>
          </w:p>
        </w:tc>
      </w:tr>
      <w:tr w:rsidR="00D315E1" w:rsidRPr="00B25436" w:rsidTr="00D315E1">
        <w:trPr>
          <w:jc w:val="center"/>
        </w:trPr>
        <w:tc>
          <w:tcPr>
            <w:tcW w:w="2550" w:type="dxa"/>
            <w:gridSpan w:val="2"/>
            <w:vMerge/>
            <w:tcBorders>
              <w:top w:val="single" w:sz="6" w:space="0" w:color="auto"/>
              <w:left w:val="single" w:sz="18" w:space="0" w:color="auto"/>
              <w:bottom w:val="single" w:sz="6" w:space="0" w:color="auto"/>
              <w:right w:val="single" w:sz="18" w:space="0" w:color="auto"/>
            </w:tcBorders>
            <w:shd w:val="clear" w:color="auto" w:fill="FFFF99"/>
            <w:vAlign w:val="center"/>
          </w:tcPr>
          <w:p w:rsidR="00D315E1" w:rsidRPr="00B25436" w:rsidRDefault="00D315E1" w:rsidP="00F57436">
            <w:pPr>
              <w:jc w:val="center"/>
              <w:rPr>
                <w:b/>
                <w:sz w:val="20"/>
                <w:szCs w:val="20"/>
              </w:rPr>
            </w:pPr>
          </w:p>
        </w:tc>
        <w:tc>
          <w:tcPr>
            <w:tcW w:w="672" w:type="dxa"/>
            <w:tcBorders>
              <w:top w:val="single" w:sz="6" w:space="0" w:color="auto"/>
              <w:left w:val="single" w:sz="18" w:space="0" w:color="auto"/>
              <w:bottom w:val="single" w:sz="18" w:space="0" w:color="auto"/>
              <w:right w:val="single" w:sz="6" w:space="0" w:color="auto"/>
            </w:tcBorders>
            <w:shd w:val="clear" w:color="auto" w:fill="99CCFF"/>
            <w:vAlign w:val="center"/>
          </w:tcPr>
          <w:p w:rsidR="00D315E1" w:rsidRPr="00B25436" w:rsidRDefault="00D315E1" w:rsidP="00F57436">
            <w:pPr>
              <w:jc w:val="center"/>
              <w:rPr>
                <w:b/>
                <w:sz w:val="20"/>
                <w:szCs w:val="20"/>
              </w:rPr>
            </w:pPr>
            <w:r>
              <w:rPr>
                <w:b/>
                <w:sz w:val="20"/>
                <w:szCs w:val="20"/>
              </w:rPr>
              <w:t>0</w:t>
            </w:r>
            <w:r w:rsidRPr="00B25436">
              <w:rPr>
                <w:b/>
                <w:sz w:val="20"/>
                <w:szCs w:val="20"/>
              </w:rPr>
              <w:t>00</w:t>
            </w:r>
          </w:p>
        </w:tc>
        <w:tc>
          <w:tcPr>
            <w:tcW w:w="672" w:type="dxa"/>
            <w:tcBorders>
              <w:top w:val="single" w:sz="6" w:space="0" w:color="auto"/>
              <w:left w:val="single" w:sz="6" w:space="0" w:color="auto"/>
              <w:bottom w:val="single" w:sz="18" w:space="0" w:color="auto"/>
              <w:right w:val="single" w:sz="6" w:space="0" w:color="auto"/>
            </w:tcBorders>
            <w:shd w:val="clear" w:color="auto" w:fill="99CCFF"/>
            <w:vAlign w:val="center"/>
          </w:tcPr>
          <w:p w:rsidR="00D315E1" w:rsidRPr="00B25436" w:rsidRDefault="00D315E1" w:rsidP="00F57436">
            <w:pPr>
              <w:jc w:val="center"/>
              <w:rPr>
                <w:b/>
                <w:sz w:val="20"/>
                <w:szCs w:val="20"/>
              </w:rPr>
            </w:pPr>
            <w:r w:rsidRPr="00B25436">
              <w:rPr>
                <w:b/>
                <w:sz w:val="20"/>
                <w:szCs w:val="20"/>
              </w:rPr>
              <w:t>0</w:t>
            </w:r>
            <w:r>
              <w:rPr>
                <w:b/>
                <w:sz w:val="20"/>
                <w:szCs w:val="20"/>
              </w:rPr>
              <w:t>0</w:t>
            </w:r>
            <w:r w:rsidRPr="00B25436">
              <w:rPr>
                <w:b/>
                <w:sz w:val="20"/>
                <w:szCs w:val="20"/>
              </w:rPr>
              <w:t>1</w:t>
            </w:r>
          </w:p>
        </w:tc>
        <w:tc>
          <w:tcPr>
            <w:tcW w:w="672" w:type="dxa"/>
            <w:tcBorders>
              <w:top w:val="single" w:sz="6" w:space="0" w:color="auto"/>
              <w:left w:val="single" w:sz="6" w:space="0" w:color="auto"/>
              <w:bottom w:val="single" w:sz="18" w:space="0" w:color="auto"/>
              <w:right w:val="single" w:sz="6" w:space="0" w:color="auto"/>
            </w:tcBorders>
            <w:shd w:val="clear" w:color="auto" w:fill="99CCFF"/>
            <w:vAlign w:val="center"/>
          </w:tcPr>
          <w:p w:rsidR="00D315E1" w:rsidRPr="00B25436" w:rsidRDefault="00D315E1" w:rsidP="00F57436">
            <w:pPr>
              <w:jc w:val="center"/>
              <w:rPr>
                <w:b/>
                <w:sz w:val="20"/>
                <w:szCs w:val="20"/>
              </w:rPr>
            </w:pPr>
            <w:r>
              <w:rPr>
                <w:b/>
                <w:sz w:val="20"/>
                <w:szCs w:val="20"/>
              </w:rPr>
              <w:t>0</w:t>
            </w:r>
            <w:r w:rsidRPr="00B25436">
              <w:rPr>
                <w:b/>
                <w:sz w:val="20"/>
                <w:szCs w:val="20"/>
              </w:rPr>
              <w:t>11</w:t>
            </w:r>
          </w:p>
        </w:tc>
        <w:tc>
          <w:tcPr>
            <w:tcW w:w="672" w:type="dxa"/>
            <w:tcBorders>
              <w:top w:val="single" w:sz="6" w:space="0" w:color="auto"/>
              <w:left w:val="single" w:sz="6" w:space="0" w:color="auto"/>
              <w:bottom w:val="single" w:sz="18" w:space="0" w:color="auto"/>
              <w:right w:val="single" w:sz="18" w:space="0" w:color="auto"/>
            </w:tcBorders>
            <w:shd w:val="clear" w:color="auto" w:fill="99CCFF"/>
            <w:vAlign w:val="center"/>
          </w:tcPr>
          <w:p w:rsidR="00D315E1" w:rsidRPr="00B25436" w:rsidRDefault="00D315E1" w:rsidP="00F57436">
            <w:pPr>
              <w:jc w:val="center"/>
              <w:rPr>
                <w:b/>
                <w:sz w:val="20"/>
                <w:szCs w:val="20"/>
              </w:rPr>
            </w:pPr>
            <w:r>
              <w:rPr>
                <w:b/>
                <w:sz w:val="20"/>
                <w:szCs w:val="20"/>
              </w:rPr>
              <w:t>0</w:t>
            </w:r>
            <w:r w:rsidRPr="00B25436">
              <w:rPr>
                <w:b/>
                <w:sz w:val="20"/>
                <w:szCs w:val="20"/>
              </w:rPr>
              <w:t>10</w:t>
            </w:r>
          </w:p>
        </w:tc>
        <w:tc>
          <w:tcPr>
            <w:tcW w:w="672" w:type="dxa"/>
            <w:tcBorders>
              <w:top w:val="single" w:sz="6" w:space="0" w:color="auto"/>
              <w:left w:val="single" w:sz="6" w:space="0" w:color="auto"/>
              <w:bottom w:val="single" w:sz="18" w:space="0" w:color="auto"/>
              <w:right w:val="single" w:sz="8" w:space="0" w:color="auto"/>
            </w:tcBorders>
            <w:shd w:val="clear" w:color="auto" w:fill="99CCFF"/>
          </w:tcPr>
          <w:p w:rsidR="00D315E1" w:rsidRPr="00B25436" w:rsidRDefault="00D315E1" w:rsidP="00F57436">
            <w:pPr>
              <w:jc w:val="center"/>
              <w:rPr>
                <w:b/>
                <w:sz w:val="20"/>
                <w:szCs w:val="20"/>
              </w:rPr>
            </w:pPr>
            <w:r>
              <w:rPr>
                <w:b/>
                <w:sz w:val="20"/>
                <w:szCs w:val="20"/>
              </w:rPr>
              <w:t>110</w:t>
            </w:r>
          </w:p>
        </w:tc>
        <w:tc>
          <w:tcPr>
            <w:tcW w:w="672" w:type="dxa"/>
            <w:tcBorders>
              <w:top w:val="single" w:sz="6" w:space="0" w:color="auto"/>
              <w:left w:val="single" w:sz="8" w:space="0" w:color="auto"/>
              <w:bottom w:val="single" w:sz="18" w:space="0" w:color="auto"/>
              <w:right w:val="single" w:sz="8" w:space="0" w:color="auto"/>
            </w:tcBorders>
            <w:shd w:val="clear" w:color="auto" w:fill="99CCFF"/>
          </w:tcPr>
          <w:p w:rsidR="00D315E1" w:rsidRPr="00B25436" w:rsidRDefault="00D315E1" w:rsidP="00F57436">
            <w:pPr>
              <w:jc w:val="center"/>
              <w:rPr>
                <w:b/>
                <w:sz w:val="20"/>
                <w:szCs w:val="20"/>
              </w:rPr>
            </w:pPr>
            <w:r>
              <w:rPr>
                <w:b/>
                <w:sz w:val="20"/>
                <w:szCs w:val="20"/>
              </w:rPr>
              <w:t>111</w:t>
            </w:r>
          </w:p>
        </w:tc>
        <w:tc>
          <w:tcPr>
            <w:tcW w:w="672" w:type="dxa"/>
            <w:tcBorders>
              <w:top w:val="single" w:sz="6" w:space="0" w:color="auto"/>
              <w:left w:val="single" w:sz="8" w:space="0" w:color="auto"/>
              <w:bottom w:val="single" w:sz="18" w:space="0" w:color="auto"/>
              <w:right w:val="single" w:sz="8" w:space="0" w:color="auto"/>
            </w:tcBorders>
            <w:shd w:val="clear" w:color="auto" w:fill="99CCFF"/>
          </w:tcPr>
          <w:p w:rsidR="00D315E1" w:rsidRPr="00B25436" w:rsidRDefault="00D315E1" w:rsidP="00F57436">
            <w:pPr>
              <w:jc w:val="center"/>
              <w:rPr>
                <w:b/>
                <w:sz w:val="20"/>
                <w:szCs w:val="20"/>
              </w:rPr>
            </w:pPr>
            <w:r>
              <w:rPr>
                <w:b/>
                <w:sz w:val="20"/>
                <w:szCs w:val="20"/>
              </w:rPr>
              <w:t>101</w:t>
            </w:r>
          </w:p>
        </w:tc>
        <w:tc>
          <w:tcPr>
            <w:tcW w:w="672" w:type="dxa"/>
            <w:tcBorders>
              <w:top w:val="single" w:sz="6" w:space="0" w:color="auto"/>
              <w:left w:val="single" w:sz="8" w:space="0" w:color="auto"/>
              <w:bottom w:val="single" w:sz="18" w:space="0" w:color="auto"/>
              <w:right w:val="single" w:sz="18" w:space="0" w:color="auto"/>
            </w:tcBorders>
            <w:shd w:val="clear" w:color="auto" w:fill="99CCFF"/>
          </w:tcPr>
          <w:p w:rsidR="00D315E1" w:rsidRPr="00B25436" w:rsidRDefault="00D315E1" w:rsidP="00F57436">
            <w:pPr>
              <w:jc w:val="center"/>
              <w:rPr>
                <w:b/>
                <w:sz w:val="20"/>
                <w:szCs w:val="20"/>
              </w:rPr>
            </w:pPr>
            <w:r>
              <w:rPr>
                <w:b/>
                <w:sz w:val="20"/>
                <w:szCs w:val="20"/>
              </w:rPr>
              <w:t>100</w:t>
            </w:r>
          </w:p>
        </w:tc>
      </w:tr>
      <w:tr w:rsidR="002D3B76" w:rsidRPr="00B25436" w:rsidTr="0034026E">
        <w:trPr>
          <w:jc w:val="center"/>
        </w:trPr>
        <w:tc>
          <w:tcPr>
            <w:tcW w:w="1508" w:type="dxa"/>
            <w:vMerge w:val="restart"/>
            <w:tcBorders>
              <w:top w:val="single" w:sz="18" w:space="0" w:color="auto"/>
              <w:left w:val="single" w:sz="18" w:space="0" w:color="auto"/>
              <w:bottom w:val="single" w:sz="18" w:space="0" w:color="auto"/>
              <w:right w:val="single" w:sz="6" w:space="0" w:color="auto"/>
            </w:tcBorders>
            <w:shd w:val="clear" w:color="auto" w:fill="99CCFF"/>
            <w:vAlign w:val="center"/>
          </w:tcPr>
          <w:p w:rsidR="002D3B76" w:rsidRPr="00B25436" w:rsidRDefault="002D3B76" w:rsidP="002D3B76">
            <w:pPr>
              <w:jc w:val="center"/>
              <w:rPr>
                <w:b/>
                <w:sz w:val="20"/>
                <w:szCs w:val="20"/>
              </w:rPr>
            </w:pPr>
            <w:r w:rsidRPr="00B25436">
              <w:rPr>
                <w:b/>
                <w:sz w:val="20"/>
                <w:szCs w:val="20"/>
              </w:rPr>
              <w:t xml:space="preserve">Current </w:t>
            </w:r>
            <w:smartTag w:uri="urn:schemas-microsoft-com:office:smarttags" w:element="PlaceType">
              <w:r w:rsidRPr="00B25436">
                <w:rPr>
                  <w:b/>
                  <w:sz w:val="20"/>
                  <w:szCs w:val="20"/>
                </w:rPr>
                <w:t>State</w:t>
              </w:r>
            </w:smartTag>
          </w:p>
          <w:p w:rsidR="002D3B76" w:rsidRPr="00B25436" w:rsidRDefault="002D3B76" w:rsidP="002D3B76">
            <w:pPr>
              <w:jc w:val="center"/>
              <w:rPr>
                <w:b/>
                <w:sz w:val="20"/>
                <w:szCs w:val="20"/>
              </w:rPr>
            </w:pPr>
            <w:r w:rsidRPr="00B25436">
              <w:rPr>
                <w:b/>
                <w:sz w:val="20"/>
                <w:szCs w:val="20"/>
              </w:rPr>
              <w:t>(S</w:t>
            </w:r>
            <w:r w:rsidRPr="00B25436">
              <w:rPr>
                <w:b/>
                <w:sz w:val="20"/>
                <w:szCs w:val="20"/>
                <w:vertAlign w:val="subscript"/>
              </w:rPr>
              <w:t>1</w:t>
            </w:r>
            <w:r w:rsidRPr="00B25436">
              <w:rPr>
                <w:b/>
                <w:sz w:val="20"/>
                <w:szCs w:val="20"/>
              </w:rPr>
              <w:t xml:space="preserve"> , S</w:t>
            </w:r>
            <w:r w:rsidRPr="00B25436">
              <w:rPr>
                <w:b/>
                <w:sz w:val="20"/>
                <w:szCs w:val="20"/>
                <w:vertAlign w:val="subscript"/>
              </w:rPr>
              <w:t>2</w:t>
            </w:r>
            <w:r w:rsidRPr="00B25436">
              <w:rPr>
                <w:b/>
                <w:sz w:val="20"/>
                <w:szCs w:val="20"/>
              </w:rPr>
              <w:t>)</w:t>
            </w:r>
          </w:p>
        </w:tc>
        <w:tc>
          <w:tcPr>
            <w:tcW w:w="1042" w:type="dxa"/>
            <w:tcBorders>
              <w:top w:val="single" w:sz="18" w:space="0" w:color="auto"/>
              <w:left w:val="single" w:sz="6" w:space="0" w:color="auto"/>
              <w:bottom w:val="single" w:sz="6" w:space="0" w:color="auto"/>
              <w:right w:val="single" w:sz="18" w:space="0" w:color="auto"/>
            </w:tcBorders>
            <w:shd w:val="clear" w:color="auto" w:fill="99CCFF"/>
            <w:vAlign w:val="center"/>
          </w:tcPr>
          <w:p w:rsidR="002D3B76" w:rsidRPr="00B25436" w:rsidRDefault="002D3B76" w:rsidP="002D3B76">
            <w:pPr>
              <w:jc w:val="center"/>
              <w:rPr>
                <w:b/>
                <w:sz w:val="20"/>
                <w:szCs w:val="20"/>
              </w:rPr>
            </w:pPr>
            <w:r w:rsidRPr="00B25436">
              <w:rPr>
                <w:b/>
                <w:sz w:val="20"/>
                <w:szCs w:val="20"/>
              </w:rPr>
              <w:t>00</w:t>
            </w:r>
          </w:p>
        </w:tc>
        <w:tc>
          <w:tcPr>
            <w:tcW w:w="672" w:type="dxa"/>
            <w:tcBorders>
              <w:top w:val="single" w:sz="18" w:space="0" w:color="auto"/>
              <w:left w:val="single" w:sz="18"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18" w:space="0" w:color="auto"/>
              <w:left w:val="single" w:sz="6" w:space="0" w:color="auto"/>
              <w:bottom w:val="single" w:sz="6" w:space="0" w:color="auto"/>
              <w:right w:val="single" w:sz="6" w:space="0" w:color="auto"/>
            </w:tcBorders>
            <w:shd w:val="clear" w:color="auto" w:fill="FFFF99"/>
            <w:vAlign w:val="center"/>
          </w:tcPr>
          <w:p w:rsidR="002D3B76" w:rsidRPr="00546E8D" w:rsidRDefault="005D7F8B" w:rsidP="002D3B76">
            <w:pPr>
              <w:jc w:val="center"/>
              <w:rPr>
                <w:b/>
                <w:sz w:val="20"/>
                <w:szCs w:val="20"/>
              </w:rPr>
            </w:pPr>
            <w:r>
              <w:rPr>
                <w:b/>
                <w:sz w:val="20"/>
                <w:szCs w:val="20"/>
              </w:rPr>
              <w:t>1</w:t>
            </w:r>
          </w:p>
        </w:tc>
        <w:tc>
          <w:tcPr>
            <w:tcW w:w="672" w:type="dxa"/>
            <w:tcBorders>
              <w:top w:val="single" w:sz="18" w:space="0" w:color="auto"/>
              <w:left w:val="single" w:sz="6" w:space="0" w:color="auto"/>
              <w:bottom w:val="single" w:sz="6" w:space="0" w:color="auto"/>
              <w:right w:val="single" w:sz="6" w:space="0" w:color="auto"/>
            </w:tcBorders>
            <w:shd w:val="clear" w:color="auto" w:fill="FFFF99"/>
            <w:vAlign w:val="center"/>
          </w:tcPr>
          <w:p w:rsidR="002D3B76" w:rsidRPr="00546E8D" w:rsidRDefault="005D7F8B" w:rsidP="002D3B76">
            <w:pPr>
              <w:jc w:val="center"/>
              <w:rPr>
                <w:b/>
                <w:sz w:val="20"/>
                <w:szCs w:val="20"/>
              </w:rPr>
            </w:pPr>
            <w:r>
              <w:rPr>
                <w:b/>
                <w:sz w:val="20"/>
                <w:szCs w:val="20"/>
              </w:rPr>
              <w:t>1</w:t>
            </w:r>
          </w:p>
        </w:tc>
        <w:tc>
          <w:tcPr>
            <w:tcW w:w="672" w:type="dxa"/>
            <w:tcBorders>
              <w:top w:val="single" w:sz="18" w:space="0" w:color="auto"/>
              <w:left w:val="single" w:sz="6" w:space="0" w:color="auto"/>
              <w:bottom w:val="single" w:sz="6" w:space="0" w:color="auto"/>
              <w:right w:val="single" w:sz="18" w:space="0" w:color="auto"/>
            </w:tcBorders>
            <w:shd w:val="clear" w:color="auto" w:fill="FFFF99"/>
            <w:vAlign w:val="center"/>
          </w:tcPr>
          <w:p w:rsidR="002D3B76" w:rsidRPr="00546E8D" w:rsidRDefault="005D7F8B" w:rsidP="002D3B76">
            <w:pPr>
              <w:jc w:val="center"/>
              <w:rPr>
                <w:b/>
                <w:sz w:val="20"/>
                <w:szCs w:val="20"/>
              </w:rPr>
            </w:pPr>
            <w:r>
              <w:rPr>
                <w:b/>
                <w:sz w:val="20"/>
                <w:szCs w:val="20"/>
              </w:rPr>
              <w:t>1</w:t>
            </w:r>
          </w:p>
        </w:tc>
        <w:tc>
          <w:tcPr>
            <w:tcW w:w="672" w:type="dxa"/>
            <w:tcBorders>
              <w:top w:val="single" w:sz="18" w:space="0" w:color="auto"/>
              <w:left w:val="single" w:sz="18"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18" w:space="0" w:color="auto"/>
              <w:left w:val="single" w:sz="6"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18" w:space="0" w:color="auto"/>
              <w:left w:val="single" w:sz="6"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18" w:space="0" w:color="auto"/>
              <w:left w:val="single" w:sz="6" w:space="0" w:color="auto"/>
              <w:bottom w:val="single" w:sz="6" w:space="0" w:color="auto"/>
              <w:right w:val="single" w:sz="18" w:space="0" w:color="auto"/>
            </w:tcBorders>
            <w:shd w:val="clear" w:color="auto" w:fill="FFFF99"/>
            <w:vAlign w:val="center"/>
          </w:tcPr>
          <w:p w:rsidR="002D3B76" w:rsidRPr="00546E8D" w:rsidRDefault="002D3B76" w:rsidP="002D3B76">
            <w:pPr>
              <w:jc w:val="center"/>
              <w:rPr>
                <w:b/>
                <w:sz w:val="20"/>
                <w:szCs w:val="20"/>
              </w:rPr>
            </w:pPr>
          </w:p>
        </w:tc>
      </w:tr>
      <w:tr w:rsidR="002D3B76" w:rsidRPr="00B25436" w:rsidTr="0034026E">
        <w:trPr>
          <w:jc w:val="center"/>
        </w:trPr>
        <w:tc>
          <w:tcPr>
            <w:tcW w:w="1508" w:type="dxa"/>
            <w:vMerge/>
            <w:tcBorders>
              <w:top w:val="single" w:sz="6" w:space="0" w:color="auto"/>
              <w:left w:val="single" w:sz="18" w:space="0" w:color="auto"/>
              <w:bottom w:val="single" w:sz="18" w:space="0" w:color="auto"/>
              <w:right w:val="single" w:sz="6" w:space="0" w:color="auto"/>
            </w:tcBorders>
            <w:shd w:val="clear" w:color="auto" w:fill="99CCFF"/>
            <w:vAlign w:val="center"/>
          </w:tcPr>
          <w:p w:rsidR="002D3B76" w:rsidRPr="00B25436" w:rsidRDefault="002D3B76" w:rsidP="002D3B76">
            <w:pPr>
              <w:jc w:val="center"/>
              <w:rPr>
                <w:b/>
                <w:sz w:val="20"/>
                <w:szCs w:val="20"/>
              </w:rPr>
            </w:pPr>
          </w:p>
        </w:tc>
        <w:tc>
          <w:tcPr>
            <w:tcW w:w="1042" w:type="dxa"/>
            <w:tcBorders>
              <w:top w:val="single" w:sz="6" w:space="0" w:color="auto"/>
              <w:left w:val="single" w:sz="6" w:space="0" w:color="auto"/>
              <w:bottom w:val="single" w:sz="6" w:space="0" w:color="auto"/>
              <w:right w:val="single" w:sz="18" w:space="0" w:color="auto"/>
            </w:tcBorders>
            <w:shd w:val="clear" w:color="auto" w:fill="99CCFF"/>
            <w:vAlign w:val="center"/>
          </w:tcPr>
          <w:p w:rsidR="002D3B76" w:rsidRPr="00B25436" w:rsidRDefault="002D3B76" w:rsidP="002D3B76">
            <w:pPr>
              <w:jc w:val="center"/>
              <w:rPr>
                <w:b/>
                <w:sz w:val="20"/>
                <w:szCs w:val="20"/>
              </w:rPr>
            </w:pPr>
            <w:r w:rsidRPr="00B25436">
              <w:rPr>
                <w:b/>
                <w:sz w:val="20"/>
                <w:szCs w:val="20"/>
              </w:rPr>
              <w:t>01</w:t>
            </w:r>
          </w:p>
        </w:tc>
        <w:tc>
          <w:tcPr>
            <w:tcW w:w="672" w:type="dxa"/>
            <w:tcBorders>
              <w:top w:val="single" w:sz="6" w:space="0" w:color="auto"/>
              <w:left w:val="single" w:sz="18"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6" w:space="0" w:color="auto"/>
              <w:right w:val="single" w:sz="18"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18"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6" w:space="0" w:color="auto"/>
              <w:right w:val="single" w:sz="18" w:space="0" w:color="auto"/>
            </w:tcBorders>
            <w:shd w:val="clear" w:color="auto" w:fill="FFFF99"/>
            <w:vAlign w:val="center"/>
          </w:tcPr>
          <w:p w:rsidR="002D3B76" w:rsidRPr="00546E8D" w:rsidRDefault="002D3B76" w:rsidP="002D3B76">
            <w:pPr>
              <w:jc w:val="center"/>
              <w:rPr>
                <w:b/>
                <w:sz w:val="20"/>
                <w:szCs w:val="20"/>
              </w:rPr>
            </w:pPr>
          </w:p>
        </w:tc>
      </w:tr>
      <w:tr w:rsidR="002D3B76" w:rsidRPr="00B25436" w:rsidTr="0034026E">
        <w:trPr>
          <w:jc w:val="center"/>
        </w:trPr>
        <w:tc>
          <w:tcPr>
            <w:tcW w:w="1508" w:type="dxa"/>
            <w:vMerge/>
            <w:tcBorders>
              <w:top w:val="single" w:sz="6" w:space="0" w:color="auto"/>
              <w:left w:val="single" w:sz="18" w:space="0" w:color="auto"/>
              <w:bottom w:val="single" w:sz="18" w:space="0" w:color="auto"/>
              <w:right w:val="single" w:sz="6" w:space="0" w:color="auto"/>
            </w:tcBorders>
            <w:shd w:val="clear" w:color="auto" w:fill="99CCFF"/>
            <w:vAlign w:val="center"/>
          </w:tcPr>
          <w:p w:rsidR="002D3B76" w:rsidRPr="00B25436" w:rsidRDefault="002D3B76" w:rsidP="002D3B76">
            <w:pPr>
              <w:jc w:val="center"/>
              <w:rPr>
                <w:b/>
                <w:sz w:val="20"/>
                <w:szCs w:val="20"/>
              </w:rPr>
            </w:pPr>
          </w:p>
        </w:tc>
        <w:tc>
          <w:tcPr>
            <w:tcW w:w="1042" w:type="dxa"/>
            <w:tcBorders>
              <w:top w:val="single" w:sz="6" w:space="0" w:color="auto"/>
              <w:left w:val="single" w:sz="6" w:space="0" w:color="auto"/>
              <w:bottom w:val="single" w:sz="6" w:space="0" w:color="auto"/>
              <w:right w:val="single" w:sz="18" w:space="0" w:color="auto"/>
            </w:tcBorders>
            <w:shd w:val="clear" w:color="auto" w:fill="99CCFF"/>
            <w:vAlign w:val="center"/>
          </w:tcPr>
          <w:p w:rsidR="002D3B76" w:rsidRPr="00B25436" w:rsidRDefault="002D3B76" w:rsidP="002D3B76">
            <w:pPr>
              <w:jc w:val="center"/>
              <w:rPr>
                <w:b/>
                <w:sz w:val="20"/>
                <w:szCs w:val="20"/>
              </w:rPr>
            </w:pPr>
            <w:r w:rsidRPr="00B25436">
              <w:rPr>
                <w:b/>
                <w:sz w:val="20"/>
                <w:szCs w:val="20"/>
              </w:rPr>
              <w:t>11</w:t>
            </w:r>
          </w:p>
        </w:tc>
        <w:tc>
          <w:tcPr>
            <w:tcW w:w="672" w:type="dxa"/>
            <w:tcBorders>
              <w:top w:val="single" w:sz="6" w:space="0" w:color="auto"/>
              <w:left w:val="single" w:sz="18" w:space="0" w:color="auto"/>
              <w:bottom w:val="single" w:sz="6" w:space="0" w:color="auto"/>
              <w:right w:val="single" w:sz="6" w:space="0" w:color="auto"/>
            </w:tcBorders>
            <w:shd w:val="clear" w:color="auto" w:fill="FFFF99"/>
            <w:vAlign w:val="center"/>
          </w:tcPr>
          <w:p w:rsidR="002D3B76" w:rsidRDefault="002D3B76" w:rsidP="002D3B76">
            <w:pPr>
              <w:jc w:val="center"/>
            </w:pP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Default="005D7F8B" w:rsidP="002D3B76">
            <w:pPr>
              <w:jc w:val="center"/>
            </w:pPr>
            <w:r>
              <w:t>1</w:t>
            </w: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Default="002D3B76" w:rsidP="002D3B76">
            <w:pPr>
              <w:jc w:val="center"/>
            </w:pPr>
          </w:p>
        </w:tc>
        <w:tc>
          <w:tcPr>
            <w:tcW w:w="672" w:type="dxa"/>
            <w:tcBorders>
              <w:top w:val="single" w:sz="6" w:space="0" w:color="auto"/>
              <w:left w:val="single" w:sz="6" w:space="0" w:color="auto"/>
              <w:bottom w:val="single" w:sz="6" w:space="0" w:color="auto"/>
              <w:right w:val="single" w:sz="18" w:space="0" w:color="auto"/>
            </w:tcBorders>
            <w:shd w:val="clear" w:color="auto" w:fill="FFFF99"/>
            <w:vAlign w:val="center"/>
          </w:tcPr>
          <w:p w:rsidR="002D3B76" w:rsidRDefault="002D3B76" w:rsidP="002D3B76">
            <w:pPr>
              <w:jc w:val="center"/>
            </w:pPr>
          </w:p>
        </w:tc>
        <w:tc>
          <w:tcPr>
            <w:tcW w:w="672" w:type="dxa"/>
            <w:tcBorders>
              <w:top w:val="single" w:sz="6" w:space="0" w:color="auto"/>
              <w:left w:val="single" w:sz="18" w:space="0" w:color="auto"/>
              <w:bottom w:val="single" w:sz="6" w:space="0" w:color="auto"/>
              <w:right w:val="single" w:sz="6" w:space="0" w:color="auto"/>
            </w:tcBorders>
            <w:shd w:val="clear" w:color="auto" w:fill="FFFF99"/>
            <w:vAlign w:val="center"/>
          </w:tcPr>
          <w:p w:rsidR="002D3B76" w:rsidRDefault="002D3B76" w:rsidP="002D3B76">
            <w:pPr>
              <w:jc w:val="center"/>
            </w:pP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Default="002D3B76" w:rsidP="002D3B76">
            <w:pPr>
              <w:jc w:val="center"/>
            </w:pP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Default="002D3B76" w:rsidP="002D3B76">
            <w:pPr>
              <w:jc w:val="center"/>
            </w:pPr>
          </w:p>
        </w:tc>
        <w:tc>
          <w:tcPr>
            <w:tcW w:w="672" w:type="dxa"/>
            <w:tcBorders>
              <w:top w:val="single" w:sz="6" w:space="0" w:color="auto"/>
              <w:left w:val="single" w:sz="6" w:space="0" w:color="auto"/>
              <w:bottom w:val="single" w:sz="6" w:space="0" w:color="auto"/>
              <w:right w:val="single" w:sz="18" w:space="0" w:color="auto"/>
            </w:tcBorders>
            <w:shd w:val="clear" w:color="auto" w:fill="FFFF99"/>
            <w:vAlign w:val="center"/>
          </w:tcPr>
          <w:p w:rsidR="002D3B76" w:rsidRDefault="002D3B76" w:rsidP="002D3B76">
            <w:pPr>
              <w:jc w:val="center"/>
            </w:pPr>
          </w:p>
        </w:tc>
      </w:tr>
      <w:tr w:rsidR="002D3B76" w:rsidRPr="00B25436" w:rsidTr="0034026E">
        <w:trPr>
          <w:jc w:val="center"/>
        </w:trPr>
        <w:tc>
          <w:tcPr>
            <w:tcW w:w="1508" w:type="dxa"/>
            <w:vMerge/>
            <w:tcBorders>
              <w:top w:val="single" w:sz="6" w:space="0" w:color="auto"/>
              <w:left w:val="single" w:sz="18" w:space="0" w:color="auto"/>
              <w:bottom w:val="single" w:sz="18" w:space="0" w:color="auto"/>
              <w:right w:val="single" w:sz="6" w:space="0" w:color="auto"/>
            </w:tcBorders>
            <w:shd w:val="clear" w:color="auto" w:fill="99CCFF"/>
            <w:vAlign w:val="center"/>
          </w:tcPr>
          <w:p w:rsidR="002D3B76" w:rsidRPr="00B25436" w:rsidRDefault="002D3B76" w:rsidP="002D3B76">
            <w:pPr>
              <w:jc w:val="center"/>
              <w:rPr>
                <w:b/>
                <w:sz w:val="20"/>
                <w:szCs w:val="20"/>
              </w:rPr>
            </w:pPr>
          </w:p>
        </w:tc>
        <w:tc>
          <w:tcPr>
            <w:tcW w:w="1042" w:type="dxa"/>
            <w:tcBorders>
              <w:top w:val="single" w:sz="6" w:space="0" w:color="auto"/>
              <w:left w:val="single" w:sz="6" w:space="0" w:color="auto"/>
              <w:bottom w:val="single" w:sz="18" w:space="0" w:color="auto"/>
              <w:right w:val="single" w:sz="18" w:space="0" w:color="auto"/>
            </w:tcBorders>
            <w:shd w:val="clear" w:color="auto" w:fill="99CCFF"/>
            <w:vAlign w:val="center"/>
          </w:tcPr>
          <w:p w:rsidR="002D3B76" w:rsidRPr="00B25436" w:rsidRDefault="002D3B76" w:rsidP="002D3B76">
            <w:pPr>
              <w:jc w:val="center"/>
              <w:rPr>
                <w:b/>
                <w:sz w:val="20"/>
                <w:szCs w:val="20"/>
              </w:rPr>
            </w:pPr>
            <w:r w:rsidRPr="00B25436">
              <w:rPr>
                <w:b/>
                <w:sz w:val="20"/>
                <w:szCs w:val="20"/>
              </w:rPr>
              <w:t>10</w:t>
            </w:r>
          </w:p>
        </w:tc>
        <w:tc>
          <w:tcPr>
            <w:tcW w:w="672" w:type="dxa"/>
            <w:tcBorders>
              <w:top w:val="single" w:sz="6" w:space="0" w:color="auto"/>
              <w:left w:val="single" w:sz="18" w:space="0" w:color="auto"/>
              <w:bottom w:val="single" w:sz="18"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18"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18" w:space="0" w:color="auto"/>
              <w:right w:val="single" w:sz="6" w:space="0" w:color="auto"/>
            </w:tcBorders>
            <w:shd w:val="clear" w:color="auto" w:fill="FFFF99"/>
            <w:vAlign w:val="center"/>
          </w:tcPr>
          <w:p w:rsidR="002D3B76" w:rsidRPr="00546E8D" w:rsidRDefault="005D7F8B" w:rsidP="002D3B76">
            <w:pPr>
              <w:jc w:val="center"/>
              <w:rPr>
                <w:b/>
                <w:sz w:val="20"/>
                <w:szCs w:val="20"/>
              </w:rPr>
            </w:pPr>
            <w:r>
              <w:rPr>
                <w:b/>
                <w:sz w:val="20"/>
                <w:szCs w:val="20"/>
              </w:rPr>
              <w:t>1</w:t>
            </w:r>
          </w:p>
        </w:tc>
        <w:tc>
          <w:tcPr>
            <w:tcW w:w="672" w:type="dxa"/>
            <w:tcBorders>
              <w:top w:val="single" w:sz="6" w:space="0" w:color="auto"/>
              <w:left w:val="single" w:sz="6" w:space="0" w:color="auto"/>
              <w:bottom w:val="single" w:sz="18" w:space="0" w:color="auto"/>
              <w:right w:val="single" w:sz="18" w:space="0" w:color="auto"/>
            </w:tcBorders>
            <w:shd w:val="clear" w:color="auto" w:fill="FFFF99"/>
            <w:vAlign w:val="center"/>
          </w:tcPr>
          <w:p w:rsidR="002D3B76" w:rsidRPr="00546E8D" w:rsidRDefault="005D7F8B" w:rsidP="002D3B76">
            <w:pPr>
              <w:jc w:val="center"/>
              <w:rPr>
                <w:b/>
                <w:sz w:val="20"/>
                <w:szCs w:val="20"/>
              </w:rPr>
            </w:pPr>
            <w:r>
              <w:rPr>
                <w:b/>
                <w:sz w:val="20"/>
                <w:szCs w:val="20"/>
              </w:rPr>
              <w:t>1</w:t>
            </w:r>
          </w:p>
        </w:tc>
        <w:tc>
          <w:tcPr>
            <w:tcW w:w="672" w:type="dxa"/>
            <w:tcBorders>
              <w:top w:val="single" w:sz="6" w:space="0" w:color="auto"/>
              <w:left w:val="single" w:sz="18" w:space="0" w:color="auto"/>
              <w:bottom w:val="single" w:sz="18"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18"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18"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18" w:space="0" w:color="auto"/>
              <w:right w:val="single" w:sz="18" w:space="0" w:color="auto"/>
            </w:tcBorders>
            <w:shd w:val="clear" w:color="auto" w:fill="FFFF99"/>
            <w:vAlign w:val="center"/>
          </w:tcPr>
          <w:p w:rsidR="002D3B76" w:rsidRPr="00546E8D" w:rsidRDefault="002D3B76" w:rsidP="002D3B76">
            <w:pPr>
              <w:jc w:val="center"/>
              <w:rPr>
                <w:b/>
                <w:sz w:val="20"/>
                <w:szCs w:val="20"/>
              </w:rPr>
            </w:pPr>
          </w:p>
        </w:tc>
      </w:tr>
    </w:tbl>
    <w:p w:rsidR="00D315E1" w:rsidRDefault="00D315E1" w:rsidP="001E7537">
      <w:pPr>
        <w:jc w:val="center"/>
        <w:rPr>
          <w:b/>
          <w:sz w:val="20"/>
          <w:szCs w:val="20"/>
        </w:rPr>
      </w:pPr>
    </w:p>
    <w:p w:rsidR="00651DD5" w:rsidRDefault="00042E54" w:rsidP="00DE4606">
      <w:pPr>
        <w:rPr>
          <w:sz w:val="22"/>
          <w:szCs w:val="22"/>
        </w:rPr>
      </w:pPr>
      <w:r>
        <w:rPr>
          <w:noProof/>
          <w:sz w:val="22"/>
          <w:szCs w:val="22"/>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margin-left:62.95pt;margin-top:7.3pt;width:352.2pt;height:46.75pt;z-index:251660288;mso-position-horizontal-relative:text;mso-position-vertical-relative:text">
            <v:imagedata r:id="rId13" o:title=""/>
            <w10:wrap type="square" side="right"/>
          </v:shape>
          <o:OLEObject Type="Embed" ProgID="Equation.3" ShapeID="_x0000_s1036" DrawAspect="Content" ObjectID="_1535522064" r:id="rId14"/>
        </w:object>
      </w:r>
      <w:r w:rsidR="00DE4606">
        <w:rPr>
          <w:sz w:val="22"/>
          <w:szCs w:val="22"/>
        </w:rPr>
        <w:br w:type="textWrapping" w:clear="all"/>
      </w:r>
    </w:p>
    <w:p w:rsidR="001E7537" w:rsidRDefault="001E7537" w:rsidP="001E7537">
      <w:pPr>
        <w:jc w:val="center"/>
        <w:rPr>
          <w:sz w:val="22"/>
          <w:szCs w:val="22"/>
        </w:rPr>
      </w:pPr>
    </w:p>
    <w:p w:rsidR="001E7537" w:rsidRDefault="001E7537" w:rsidP="001E7537">
      <w:pPr>
        <w:jc w:val="center"/>
        <w:rPr>
          <w:sz w:val="22"/>
          <w:szCs w:val="22"/>
        </w:rPr>
      </w:pPr>
    </w:p>
    <w:p w:rsidR="001E7537" w:rsidRPr="004847E1" w:rsidRDefault="001E7537" w:rsidP="001E7537">
      <w:pPr>
        <w:jc w:val="center"/>
        <w:rPr>
          <w:b/>
          <w:sz w:val="20"/>
          <w:szCs w:val="20"/>
        </w:rPr>
      </w:pPr>
      <w:r>
        <w:rPr>
          <w:b/>
          <w:sz w:val="20"/>
          <w:szCs w:val="20"/>
        </w:rPr>
        <w:t xml:space="preserve">Table </w:t>
      </w:r>
      <w:r w:rsidR="00CA26ED">
        <w:rPr>
          <w:b/>
          <w:sz w:val="20"/>
          <w:szCs w:val="20"/>
        </w:rPr>
        <w:t>6</w:t>
      </w:r>
      <w:r w:rsidRPr="00E447BA">
        <w:rPr>
          <w:b/>
          <w:sz w:val="20"/>
          <w:szCs w:val="20"/>
        </w:rPr>
        <w:t xml:space="preserve">: </w:t>
      </w:r>
      <w:r>
        <w:rPr>
          <w:b/>
          <w:sz w:val="20"/>
          <w:szCs w:val="20"/>
        </w:rPr>
        <w:t xml:space="preserve">K-map for the state variable </w:t>
      </w:r>
      <w:r w:rsidRPr="000A3813">
        <w:rPr>
          <w:b/>
          <w:i/>
          <w:sz w:val="20"/>
          <w:szCs w:val="20"/>
        </w:rPr>
        <w:t>S</w:t>
      </w:r>
      <w:r>
        <w:rPr>
          <w:b/>
          <w:i/>
          <w:sz w:val="20"/>
          <w:szCs w:val="20"/>
          <w:vertAlign w:val="subscript"/>
        </w:rPr>
        <w:t>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8"/>
        <w:gridCol w:w="1042"/>
        <w:gridCol w:w="672"/>
        <w:gridCol w:w="672"/>
        <w:gridCol w:w="672"/>
        <w:gridCol w:w="672"/>
        <w:gridCol w:w="672"/>
        <w:gridCol w:w="672"/>
        <w:gridCol w:w="672"/>
        <w:gridCol w:w="672"/>
      </w:tblGrid>
      <w:tr w:rsidR="00D315E1" w:rsidRPr="00B25436" w:rsidTr="00F57436">
        <w:trPr>
          <w:jc w:val="center"/>
        </w:trPr>
        <w:tc>
          <w:tcPr>
            <w:tcW w:w="2550" w:type="dxa"/>
            <w:gridSpan w:val="2"/>
            <w:vMerge w:val="restart"/>
            <w:tcBorders>
              <w:top w:val="single" w:sz="18" w:space="0" w:color="auto"/>
              <w:left w:val="single" w:sz="18" w:space="0" w:color="auto"/>
              <w:bottom w:val="single" w:sz="6" w:space="0" w:color="auto"/>
              <w:right w:val="single" w:sz="18" w:space="0" w:color="auto"/>
            </w:tcBorders>
            <w:shd w:val="clear" w:color="auto" w:fill="FFFF99"/>
            <w:vAlign w:val="center"/>
          </w:tcPr>
          <w:p w:rsidR="00D315E1" w:rsidRPr="00B25436" w:rsidRDefault="00D315E1" w:rsidP="00D315E1">
            <w:pPr>
              <w:jc w:val="center"/>
              <w:rPr>
                <w:b/>
                <w:sz w:val="20"/>
                <w:szCs w:val="20"/>
              </w:rPr>
            </w:pPr>
            <w:r w:rsidRPr="00B25436">
              <w:rPr>
                <w:b/>
                <w:sz w:val="20"/>
                <w:szCs w:val="20"/>
              </w:rPr>
              <w:t>Next State</w:t>
            </w:r>
          </w:p>
          <w:p w:rsidR="00D315E1" w:rsidRPr="00B25436" w:rsidRDefault="00D315E1" w:rsidP="00D315E1">
            <w:pPr>
              <w:jc w:val="center"/>
              <w:rPr>
                <w:b/>
                <w:sz w:val="20"/>
                <w:szCs w:val="20"/>
              </w:rPr>
            </w:pPr>
            <w:r w:rsidRPr="00B25436">
              <w:rPr>
                <w:b/>
                <w:sz w:val="20"/>
                <w:szCs w:val="20"/>
              </w:rPr>
              <w:t>(S</w:t>
            </w:r>
            <w:r w:rsidRPr="00B25436">
              <w:rPr>
                <w:b/>
                <w:sz w:val="20"/>
                <w:szCs w:val="20"/>
                <w:vertAlign w:val="subscript"/>
              </w:rPr>
              <w:t>2</w:t>
            </w:r>
            <w:r w:rsidRPr="00B25436">
              <w:rPr>
                <w:b/>
                <w:sz w:val="20"/>
                <w:szCs w:val="20"/>
              </w:rPr>
              <w:t>)</w:t>
            </w:r>
          </w:p>
        </w:tc>
        <w:tc>
          <w:tcPr>
            <w:tcW w:w="5376" w:type="dxa"/>
            <w:gridSpan w:val="8"/>
            <w:tcBorders>
              <w:top w:val="single" w:sz="18" w:space="0" w:color="auto"/>
              <w:left w:val="single" w:sz="18" w:space="0" w:color="auto"/>
              <w:bottom w:val="single" w:sz="6" w:space="0" w:color="auto"/>
              <w:right w:val="single" w:sz="18" w:space="0" w:color="auto"/>
            </w:tcBorders>
            <w:shd w:val="clear" w:color="auto" w:fill="99CCFF"/>
            <w:vAlign w:val="center"/>
          </w:tcPr>
          <w:p w:rsidR="00D315E1" w:rsidRPr="00B25436" w:rsidRDefault="00D315E1" w:rsidP="00F57436">
            <w:pPr>
              <w:jc w:val="center"/>
              <w:rPr>
                <w:b/>
                <w:sz w:val="20"/>
                <w:szCs w:val="20"/>
              </w:rPr>
            </w:pPr>
            <w:r w:rsidRPr="00B25436">
              <w:rPr>
                <w:b/>
                <w:sz w:val="20"/>
                <w:szCs w:val="20"/>
              </w:rPr>
              <w:t>Inputs</w:t>
            </w:r>
          </w:p>
          <w:p w:rsidR="00D315E1" w:rsidRPr="00B25436" w:rsidRDefault="00D315E1" w:rsidP="00F57436">
            <w:pPr>
              <w:jc w:val="center"/>
              <w:rPr>
                <w:b/>
                <w:sz w:val="20"/>
                <w:szCs w:val="20"/>
              </w:rPr>
            </w:pPr>
            <w:r w:rsidRPr="00B25436">
              <w:rPr>
                <w:b/>
                <w:sz w:val="20"/>
                <w:szCs w:val="20"/>
              </w:rPr>
              <w:t>(REQ</w:t>
            </w:r>
            <w:r w:rsidRPr="00B25436">
              <w:rPr>
                <w:b/>
                <w:sz w:val="20"/>
                <w:szCs w:val="20"/>
                <w:vertAlign w:val="subscript"/>
              </w:rPr>
              <w:t>1</w:t>
            </w:r>
            <w:r w:rsidRPr="00B25436">
              <w:rPr>
                <w:b/>
                <w:sz w:val="20"/>
                <w:szCs w:val="20"/>
              </w:rPr>
              <w:t xml:space="preserve"> , REQ</w:t>
            </w:r>
            <w:r w:rsidRPr="00B25436">
              <w:rPr>
                <w:b/>
                <w:sz w:val="20"/>
                <w:szCs w:val="20"/>
                <w:vertAlign w:val="subscript"/>
              </w:rPr>
              <w:t>2</w:t>
            </w:r>
            <w:r w:rsidRPr="00B25436">
              <w:rPr>
                <w:b/>
                <w:sz w:val="20"/>
                <w:szCs w:val="20"/>
              </w:rPr>
              <w:t xml:space="preserve"> , REQ</w:t>
            </w:r>
            <w:r>
              <w:rPr>
                <w:b/>
                <w:sz w:val="20"/>
                <w:szCs w:val="20"/>
                <w:vertAlign w:val="subscript"/>
              </w:rPr>
              <w:t>3</w:t>
            </w:r>
            <w:r w:rsidRPr="00B25436">
              <w:rPr>
                <w:b/>
                <w:sz w:val="20"/>
                <w:szCs w:val="20"/>
              </w:rPr>
              <w:t>)</w:t>
            </w:r>
          </w:p>
        </w:tc>
      </w:tr>
      <w:tr w:rsidR="00D315E1" w:rsidRPr="00B25436" w:rsidTr="00102F66">
        <w:trPr>
          <w:jc w:val="center"/>
        </w:trPr>
        <w:tc>
          <w:tcPr>
            <w:tcW w:w="2550" w:type="dxa"/>
            <w:gridSpan w:val="2"/>
            <w:vMerge/>
            <w:tcBorders>
              <w:top w:val="single" w:sz="6" w:space="0" w:color="auto"/>
              <w:left w:val="single" w:sz="18" w:space="0" w:color="auto"/>
              <w:bottom w:val="single" w:sz="6" w:space="0" w:color="auto"/>
              <w:right w:val="single" w:sz="18" w:space="0" w:color="auto"/>
            </w:tcBorders>
            <w:shd w:val="clear" w:color="auto" w:fill="FFFF99"/>
            <w:vAlign w:val="center"/>
          </w:tcPr>
          <w:p w:rsidR="00D315E1" w:rsidRPr="00B25436" w:rsidRDefault="00D315E1" w:rsidP="00F57436">
            <w:pPr>
              <w:jc w:val="center"/>
              <w:rPr>
                <w:b/>
                <w:sz w:val="20"/>
                <w:szCs w:val="20"/>
              </w:rPr>
            </w:pPr>
          </w:p>
        </w:tc>
        <w:tc>
          <w:tcPr>
            <w:tcW w:w="672" w:type="dxa"/>
            <w:tcBorders>
              <w:top w:val="single" w:sz="6" w:space="0" w:color="auto"/>
              <w:left w:val="single" w:sz="18" w:space="0" w:color="auto"/>
              <w:bottom w:val="single" w:sz="18" w:space="0" w:color="auto"/>
              <w:right w:val="single" w:sz="6" w:space="0" w:color="auto"/>
            </w:tcBorders>
            <w:shd w:val="clear" w:color="auto" w:fill="99CCFF"/>
            <w:vAlign w:val="center"/>
          </w:tcPr>
          <w:p w:rsidR="00D315E1" w:rsidRPr="00B25436" w:rsidRDefault="00D315E1" w:rsidP="00F57436">
            <w:pPr>
              <w:jc w:val="center"/>
              <w:rPr>
                <w:b/>
                <w:sz w:val="20"/>
                <w:szCs w:val="20"/>
              </w:rPr>
            </w:pPr>
            <w:r>
              <w:rPr>
                <w:b/>
                <w:sz w:val="20"/>
                <w:szCs w:val="20"/>
              </w:rPr>
              <w:t>0</w:t>
            </w:r>
            <w:r w:rsidRPr="00B25436">
              <w:rPr>
                <w:b/>
                <w:sz w:val="20"/>
                <w:szCs w:val="20"/>
              </w:rPr>
              <w:t>00</w:t>
            </w:r>
          </w:p>
        </w:tc>
        <w:tc>
          <w:tcPr>
            <w:tcW w:w="672" w:type="dxa"/>
            <w:tcBorders>
              <w:top w:val="single" w:sz="6" w:space="0" w:color="auto"/>
              <w:left w:val="single" w:sz="6" w:space="0" w:color="auto"/>
              <w:bottom w:val="single" w:sz="18" w:space="0" w:color="auto"/>
              <w:right w:val="single" w:sz="6" w:space="0" w:color="auto"/>
            </w:tcBorders>
            <w:shd w:val="clear" w:color="auto" w:fill="99CCFF"/>
            <w:vAlign w:val="center"/>
          </w:tcPr>
          <w:p w:rsidR="00D315E1" w:rsidRPr="00B25436" w:rsidRDefault="00D315E1" w:rsidP="00F57436">
            <w:pPr>
              <w:jc w:val="center"/>
              <w:rPr>
                <w:b/>
                <w:sz w:val="20"/>
                <w:szCs w:val="20"/>
              </w:rPr>
            </w:pPr>
            <w:r w:rsidRPr="00B25436">
              <w:rPr>
                <w:b/>
                <w:sz w:val="20"/>
                <w:szCs w:val="20"/>
              </w:rPr>
              <w:t>0</w:t>
            </w:r>
            <w:r>
              <w:rPr>
                <w:b/>
                <w:sz w:val="20"/>
                <w:szCs w:val="20"/>
              </w:rPr>
              <w:t>0</w:t>
            </w:r>
            <w:r w:rsidRPr="00B25436">
              <w:rPr>
                <w:b/>
                <w:sz w:val="20"/>
                <w:szCs w:val="20"/>
              </w:rPr>
              <w:t>1</w:t>
            </w:r>
          </w:p>
        </w:tc>
        <w:tc>
          <w:tcPr>
            <w:tcW w:w="672" w:type="dxa"/>
            <w:tcBorders>
              <w:top w:val="single" w:sz="6" w:space="0" w:color="auto"/>
              <w:left w:val="single" w:sz="6" w:space="0" w:color="auto"/>
              <w:bottom w:val="single" w:sz="18" w:space="0" w:color="auto"/>
              <w:right w:val="single" w:sz="6" w:space="0" w:color="auto"/>
            </w:tcBorders>
            <w:shd w:val="clear" w:color="auto" w:fill="99CCFF"/>
            <w:vAlign w:val="center"/>
          </w:tcPr>
          <w:p w:rsidR="00D315E1" w:rsidRPr="00B25436" w:rsidRDefault="00D315E1" w:rsidP="00F57436">
            <w:pPr>
              <w:jc w:val="center"/>
              <w:rPr>
                <w:b/>
                <w:sz w:val="20"/>
                <w:szCs w:val="20"/>
              </w:rPr>
            </w:pPr>
            <w:r>
              <w:rPr>
                <w:b/>
                <w:sz w:val="20"/>
                <w:szCs w:val="20"/>
              </w:rPr>
              <w:t>0</w:t>
            </w:r>
            <w:r w:rsidRPr="00B25436">
              <w:rPr>
                <w:b/>
                <w:sz w:val="20"/>
                <w:szCs w:val="20"/>
              </w:rPr>
              <w:t>11</w:t>
            </w:r>
          </w:p>
        </w:tc>
        <w:tc>
          <w:tcPr>
            <w:tcW w:w="672" w:type="dxa"/>
            <w:tcBorders>
              <w:top w:val="single" w:sz="6" w:space="0" w:color="auto"/>
              <w:left w:val="single" w:sz="6" w:space="0" w:color="auto"/>
              <w:bottom w:val="single" w:sz="18" w:space="0" w:color="auto"/>
              <w:right w:val="single" w:sz="18" w:space="0" w:color="auto"/>
            </w:tcBorders>
            <w:shd w:val="clear" w:color="auto" w:fill="99CCFF"/>
            <w:vAlign w:val="center"/>
          </w:tcPr>
          <w:p w:rsidR="00D315E1" w:rsidRPr="00B25436" w:rsidRDefault="00D315E1" w:rsidP="00F57436">
            <w:pPr>
              <w:jc w:val="center"/>
              <w:rPr>
                <w:b/>
                <w:sz w:val="20"/>
                <w:szCs w:val="20"/>
              </w:rPr>
            </w:pPr>
            <w:r>
              <w:rPr>
                <w:b/>
                <w:sz w:val="20"/>
                <w:szCs w:val="20"/>
              </w:rPr>
              <w:t>0</w:t>
            </w:r>
            <w:r w:rsidRPr="00B25436">
              <w:rPr>
                <w:b/>
                <w:sz w:val="20"/>
                <w:szCs w:val="20"/>
              </w:rPr>
              <w:t>10</w:t>
            </w:r>
          </w:p>
        </w:tc>
        <w:tc>
          <w:tcPr>
            <w:tcW w:w="672" w:type="dxa"/>
            <w:tcBorders>
              <w:top w:val="single" w:sz="6" w:space="0" w:color="auto"/>
              <w:left w:val="single" w:sz="6" w:space="0" w:color="auto"/>
              <w:bottom w:val="single" w:sz="18" w:space="0" w:color="auto"/>
              <w:right w:val="single" w:sz="8" w:space="0" w:color="auto"/>
            </w:tcBorders>
            <w:shd w:val="clear" w:color="auto" w:fill="99CCFF"/>
          </w:tcPr>
          <w:p w:rsidR="00D315E1" w:rsidRPr="00B25436" w:rsidRDefault="00D315E1" w:rsidP="00F57436">
            <w:pPr>
              <w:jc w:val="center"/>
              <w:rPr>
                <w:b/>
                <w:sz w:val="20"/>
                <w:szCs w:val="20"/>
              </w:rPr>
            </w:pPr>
            <w:r>
              <w:rPr>
                <w:b/>
                <w:sz w:val="20"/>
                <w:szCs w:val="20"/>
              </w:rPr>
              <w:t>110</w:t>
            </w:r>
          </w:p>
        </w:tc>
        <w:tc>
          <w:tcPr>
            <w:tcW w:w="672" w:type="dxa"/>
            <w:tcBorders>
              <w:top w:val="single" w:sz="6" w:space="0" w:color="auto"/>
              <w:left w:val="single" w:sz="8" w:space="0" w:color="auto"/>
              <w:bottom w:val="single" w:sz="18" w:space="0" w:color="auto"/>
              <w:right w:val="single" w:sz="8" w:space="0" w:color="auto"/>
            </w:tcBorders>
            <w:shd w:val="clear" w:color="auto" w:fill="99CCFF"/>
          </w:tcPr>
          <w:p w:rsidR="00D315E1" w:rsidRPr="00B25436" w:rsidRDefault="00D315E1" w:rsidP="00F57436">
            <w:pPr>
              <w:jc w:val="center"/>
              <w:rPr>
                <w:b/>
                <w:sz w:val="20"/>
                <w:szCs w:val="20"/>
              </w:rPr>
            </w:pPr>
            <w:r>
              <w:rPr>
                <w:b/>
                <w:sz w:val="20"/>
                <w:szCs w:val="20"/>
              </w:rPr>
              <w:t>111</w:t>
            </w:r>
          </w:p>
        </w:tc>
        <w:tc>
          <w:tcPr>
            <w:tcW w:w="672" w:type="dxa"/>
            <w:tcBorders>
              <w:top w:val="single" w:sz="6" w:space="0" w:color="auto"/>
              <w:left w:val="single" w:sz="8" w:space="0" w:color="auto"/>
              <w:bottom w:val="single" w:sz="18" w:space="0" w:color="auto"/>
              <w:right w:val="single" w:sz="8" w:space="0" w:color="auto"/>
            </w:tcBorders>
            <w:shd w:val="clear" w:color="auto" w:fill="99CCFF"/>
          </w:tcPr>
          <w:p w:rsidR="00D315E1" w:rsidRPr="00B25436" w:rsidRDefault="00D315E1" w:rsidP="00F57436">
            <w:pPr>
              <w:jc w:val="center"/>
              <w:rPr>
                <w:b/>
                <w:sz w:val="20"/>
                <w:szCs w:val="20"/>
              </w:rPr>
            </w:pPr>
            <w:r>
              <w:rPr>
                <w:b/>
                <w:sz w:val="20"/>
                <w:szCs w:val="20"/>
              </w:rPr>
              <w:t>101</w:t>
            </w:r>
          </w:p>
        </w:tc>
        <w:tc>
          <w:tcPr>
            <w:tcW w:w="672" w:type="dxa"/>
            <w:tcBorders>
              <w:top w:val="single" w:sz="6" w:space="0" w:color="auto"/>
              <w:left w:val="single" w:sz="8" w:space="0" w:color="auto"/>
              <w:bottom w:val="single" w:sz="18" w:space="0" w:color="auto"/>
              <w:right w:val="single" w:sz="18" w:space="0" w:color="auto"/>
            </w:tcBorders>
            <w:shd w:val="clear" w:color="auto" w:fill="99CCFF"/>
          </w:tcPr>
          <w:p w:rsidR="00D315E1" w:rsidRPr="00B25436" w:rsidRDefault="00D315E1" w:rsidP="00F57436">
            <w:pPr>
              <w:jc w:val="center"/>
              <w:rPr>
                <w:b/>
                <w:sz w:val="20"/>
                <w:szCs w:val="20"/>
              </w:rPr>
            </w:pPr>
            <w:r>
              <w:rPr>
                <w:b/>
                <w:sz w:val="20"/>
                <w:szCs w:val="20"/>
              </w:rPr>
              <w:t>100</w:t>
            </w:r>
          </w:p>
        </w:tc>
      </w:tr>
      <w:tr w:rsidR="002D3B76" w:rsidRPr="00B25436" w:rsidTr="0034026E">
        <w:trPr>
          <w:jc w:val="center"/>
        </w:trPr>
        <w:tc>
          <w:tcPr>
            <w:tcW w:w="1508" w:type="dxa"/>
            <w:vMerge w:val="restart"/>
            <w:tcBorders>
              <w:top w:val="single" w:sz="18" w:space="0" w:color="auto"/>
              <w:left w:val="single" w:sz="18" w:space="0" w:color="auto"/>
              <w:bottom w:val="single" w:sz="18" w:space="0" w:color="auto"/>
              <w:right w:val="single" w:sz="6" w:space="0" w:color="auto"/>
            </w:tcBorders>
            <w:shd w:val="clear" w:color="auto" w:fill="99CCFF"/>
            <w:vAlign w:val="center"/>
          </w:tcPr>
          <w:p w:rsidR="002D3B76" w:rsidRPr="00B25436" w:rsidRDefault="002D3B76" w:rsidP="002D3B76">
            <w:pPr>
              <w:jc w:val="center"/>
              <w:rPr>
                <w:b/>
                <w:sz w:val="20"/>
                <w:szCs w:val="20"/>
              </w:rPr>
            </w:pPr>
            <w:r w:rsidRPr="00B25436">
              <w:rPr>
                <w:b/>
                <w:sz w:val="20"/>
                <w:szCs w:val="20"/>
              </w:rPr>
              <w:t xml:space="preserve">Current </w:t>
            </w:r>
            <w:smartTag w:uri="urn:schemas-microsoft-com:office:smarttags" w:element="PlaceType">
              <w:r w:rsidRPr="00B25436">
                <w:rPr>
                  <w:b/>
                  <w:sz w:val="20"/>
                  <w:szCs w:val="20"/>
                </w:rPr>
                <w:t>State</w:t>
              </w:r>
            </w:smartTag>
          </w:p>
          <w:p w:rsidR="002D3B76" w:rsidRPr="00B25436" w:rsidRDefault="002D3B76" w:rsidP="002D3B76">
            <w:pPr>
              <w:jc w:val="center"/>
              <w:rPr>
                <w:b/>
                <w:sz w:val="20"/>
                <w:szCs w:val="20"/>
              </w:rPr>
            </w:pPr>
            <w:r w:rsidRPr="00B25436">
              <w:rPr>
                <w:b/>
                <w:sz w:val="20"/>
                <w:szCs w:val="20"/>
              </w:rPr>
              <w:t>(S</w:t>
            </w:r>
            <w:r w:rsidRPr="00B25436">
              <w:rPr>
                <w:b/>
                <w:sz w:val="20"/>
                <w:szCs w:val="20"/>
                <w:vertAlign w:val="subscript"/>
              </w:rPr>
              <w:t>1</w:t>
            </w:r>
            <w:r w:rsidRPr="00B25436">
              <w:rPr>
                <w:b/>
                <w:sz w:val="20"/>
                <w:szCs w:val="20"/>
              </w:rPr>
              <w:t xml:space="preserve"> , S</w:t>
            </w:r>
            <w:r w:rsidRPr="00B25436">
              <w:rPr>
                <w:b/>
                <w:sz w:val="20"/>
                <w:szCs w:val="20"/>
                <w:vertAlign w:val="subscript"/>
              </w:rPr>
              <w:t>2</w:t>
            </w:r>
            <w:r w:rsidRPr="00B25436">
              <w:rPr>
                <w:b/>
                <w:sz w:val="20"/>
                <w:szCs w:val="20"/>
              </w:rPr>
              <w:t>)</w:t>
            </w:r>
          </w:p>
        </w:tc>
        <w:tc>
          <w:tcPr>
            <w:tcW w:w="1042" w:type="dxa"/>
            <w:tcBorders>
              <w:top w:val="single" w:sz="18" w:space="0" w:color="auto"/>
              <w:left w:val="single" w:sz="6" w:space="0" w:color="auto"/>
              <w:bottom w:val="single" w:sz="6" w:space="0" w:color="auto"/>
              <w:right w:val="single" w:sz="18" w:space="0" w:color="auto"/>
            </w:tcBorders>
            <w:shd w:val="clear" w:color="auto" w:fill="99CCFF"/>
            <w:vAlign w:val="center"/>
          </w:tcPr>
          <w:p w:rsidR="002D3B76" w:rsidRPr="00B25436" w:rsidRDefault="002D3B76" w:rsidP="002D3B76">
            <w:pPr>
              <w:jc w:val="center"/>
              <w:rPr>
                <w:b/>
                <w:sz w:val="20"/>
                <w:szCs w:val="20"/>
              </w:rPr>
            </w:pPr>
            <w:r w:rsidRPr="00B25436">
              <w:rPr>
                <w:b/>
                <w:sz w:val="20"/>
                <w:szCs w:val="20"/>
              </w:rPr>
              <w:t>00</w:t>
            </w:r>
          </w:p>
        </w:tc>
        <w:tc>
          <w:tcPr>
            <w:tcW w:w="672" w:type="dxa"/>
            <w:tcBorders>
              <w:top w:val="single" w:sz="18" w:space="0" w:color="auto"/>
              <w:left w:val="single" w:sz="18"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18" w:space="0" w:color="auto"/>
              <w:left w:val="single" w:sz="6" w:space="0" w:color="auto"/>
              <w:bottom w:val="single" w:sz="6" w:space="0" w:color="auto"/>
              <w:right w:val="single" w:sz="6" w:space="0" w:color="auto"/>
            </w:tcBorders>
            <w:shd w:val="clear" w:color="auto" w:fill="FFFF99"/>
            <w:vAlign w:val="center"/>
          </w:tcPr>
          <w:p w:rsidR="002D3B76" w:rsidRPr="00546E8D" w:rsidRDefault="005D7F8B" w:rsidP="002D3B76">
            <w:pPr>
              <w:jc w:val="center"/>
              <w:rPr>
                <w:b/>
                <w:sz w:val="20"/>
                <w:szCs w:val="20"/>
              </w:rPr>
            </w:pPr>
            <w:r>
              <w:rPr>
                <w:b/>
                <w:sz w:val="20"/>
                <w:szCs w:val="20"/>
              </w:rPr>
              <w:t>1</w:t>
            </w:r>
          </w:p>
        </w:tc>
        <w:tc>
          <w:tcPr>
            <w:tcW w:w="672" w:type="dxa"/>
            <w:tcBorders>
              <w:top w:val="single" w:sz="18" w:space="0" w:color="auto"/>
              <w:left w:val="single" w:sz="6"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18" w:space="0" w:color="auto"/>
              <w:left w:val="single" w:sz="6" w:space="0" w:color="auto"/>
              <w:bottom w:val="single" w:sz="6" w:space="0" w:color="auto"/>
              <w:right w:val="single" w:sz="18"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18" w:space="0" w:color="auto"/>
              <w:left w:val="single" w:sz="18" w:space="0" w:color="auto"/>
              <w:bottom w:val="single" w:sz="6" w:space="0" w:color="auto"/>
              <w:right w:val="single" w:sz="6" w:space="0" w:color="auto"/>
            </w:tcBorders>
            <w:shd w:val="clear" w:color="auto" w:fill="FFFF99"/>
            <w:vAlign w:val="center"/>
          </w:tcPr>
          <w:p w:rsidR="002D3B76" w:rsidRPr="00546E8D" w:rsidRDefault="005D7F8B" w:rsidP="002D3B76">
            <w:pPr>
              <w:jc w:val="center"/>
              <w:rPr>
                <w:b/>
                <w:sz w:val="20"/>
                <w:szCs w:val="20"/>
              </w:rPr>
            </w:pPr>
            <w:r>
              <w:rPr>
                <w:b/>
                <w:sz w:val="20"/>
                <w:szCs w:val="20"/>
              </w:rPr>
              <w:t>1</w:t>
            </w:r>
          </w:p>
        </w:tc>
        <w:tc>
          <w:tcPr>
            <w:tcW w:w="672" w:type="dxa"/>
            <w:tcBorders>
              <w:top w:val="single" w:sz="18" w:space="0" w:color="auto"/>
              <w:left w:val="single" w:sz="6" w:space="0" w:color="auto"/>
              <w:bottom w:val="single" w:sz="6" w:space="0" w:color="auto"/>
              <w:right w:val="single" w:sz="6" w:space="0" w:color="auto"/>
            </w:tcBorders>
            <w:shd w:val="clear" w:color="auto" w:fill="FFFF99"/>
            <w:vAlign w:val="center"/>
          </w:tcPr>
          <w:p w:rsidR="002D3B76" w:rsidRPr="00546E8D" w:rsidRDefault="005D7F8B" w:rsidP="002D3B76">
            <w:pPr>
              <w:jc w:val="center"/>
              <w:rPr>
                <w:b/>
                <w:sz w:val="20"/>
                <w:szCs w:val="20"/>
              </w:rPr>
            </w:pPr>
            <w:r>
              <w:rPr>
                <w:b/>
                <w:sz w:val="20"/>
                <w:szCs w:val="20"/>
              </w:rPr>
              <w:t>1</w:t>
            </w:r>
          </w:p>
        </w:tc>
        <w:tc>
          <w:tcPr>
            <w:tcW w:w="672" w:type="dxa"/>
            <w:tcBorders>
              <w:top w:val="single" w:sz="18" w:space="0" w:color="auto"/>
              <w:left w:val="single" w:sz="6" w:space="0" w:color="auto"/>
              <w:bottom w:val="single" w:sz="6" w:space="0" w:color="auto"/>
              <w:right w:val="single" w:sz="6" w:space="0" w:color="auto"/>
            </w:tcBorders>
            <w:shd w:val="clear" w:color="auto" w:fill="FFFF99"/>
            <w:vAlign w:val="center"/>
          </w:tcPr>
          <w:p w:rsidR="002D3B76" w:rsidRPr="00546E8D" w:rsidRDefault="005D7F8B" w:rsidP="002D3B76">
            <w:pPr>
              <w:jc w:val="center"/>
              <w:rPr>
                <w:b/>
                <w:sz w:val="20"/>
                <w:szCs w:val="20"/>
              </w:rPr>
            </w:pPr>
            <w:r>
              <w:rPr>
                <w:b/>
                <w:sz w:val="20"/>
                <w:szCs w:val="20"/>
              </w:rPr>
              <w:t>1</w:t>
            </w:r>
          </w:p>
        </w:tc>
        <w:tc>
          <w:tcPr>
            <w:tcW w:w="672" w:type="dxa"/>
            <w:tcBorders>
              <w:top w:val="single" w:sz="18" w:space="0" w:color="auto"/>
              <w:left w:val="single" w:sz="6" w:space="0" w:color="auto"/>
              <w:bottom w:val="single" w:sz="6" w:space="0" w:color="auto"/>
              <w:right w:val="single" w:sz="18" w:space="0" w:color="auto"/>
            </w:tcBorders>
            <w:shd w:val="clear" w:color="auto" w:fill="FFFF99"/>
            <w:vAlign w:val="center"/>
          </w:tcPr>
          <w:p w:rsidR="002D3B76" w:rsidRPr="00546E8D" w:rsidRDefault="005D7F8B" w:rsidP="002D3B76">
            <w:pPr>
              <w:jc w:val="center"/>
              <w:rPr>
                <w:b/>
                <w:sz w:val="20"/>
                <w:szCs w:val="20"/>
              </w:rPr>
            </w:pPr>
            <w:r>
              <w:rPr>
                <w:b/>
                <w:sz w:val="20"/>
                <w:szCs w:val="20"/>
              </w:rPr>
              <w:t>1</w:t>
            </w:r>
          </w:p>
        </w:tc>
      </w:tr>
      <w:tr w:rsidR="002D3B76" w:rsidRPr="00B25436" w:rsidTr="0034026E">
        <w:trPr>
          <w:jc w:val="center"/>
        </w:trPr>
        <w:tc>
          <w:tcPr>
            <w:tcW w:w="1508" w:type="dxa"/>
            <w:vMerge/>
            <w:tcBorders>
              <w:top w:val="single" w:sz="6" w:space="0" w:color="auto"/>
              <w:left w:val="single" w:sz="18" w:space="0" w:color="auto"/>
              <w:bottom w:val="single" w:sz="18" w:space="0" w:color="auto"/>
              <w:right w:val="single" w:sz="6" w:space="0" w:color="auto"/>
            </w:tcBorders>
            <w:shd w:val="clear" w:color="auto" w:fill="99CCFF"/>
            <w:vAlign w:val="center"/>
          </w:tcPr>
          <w:p w:rsidR="002D3B76" w:rsidRPr="00B25436" w:rsidRDefault="002D3B76" w:rsidP="002D3B76">
            <w:pPr>
              <w:jc w:val="center"/>
              <w:rPr>
                <w:b/>
                <w:sz w:val="20"/>
                <w:szCs w:val="20"/>
              </w:rPr>
            </w:pPr>
          </w:p>
        </w:tc>
        <w:tc>
          <w:tcPr>
            <w:tcW w:w="1042" w:type="dxa"/>
            <w:tcBorders>
              <w:top w:val="single" w:sz="6" w:space="0" w:color="auto"/>
              <w:left w:val="single" w:sz="6" w:space="0" w:color="auto"/>
              <w:bottom w:val="single" w:sz="6" w:space="0" w:color="auto"/>
              <w:right w:val="single" w:sz="18" w:space="0" w:color="auto"/>
            </w:tcBorders>
            <w:shd w:val="clear" w:color="auto" w:fill="99CCFF"/>
            <w:vAlign w:val="center"/>
          </w:tcPr>
          <w:p w:rsidR="002D3B76" w:rsidRPr="00B25436" w:rsidRDefault="002D3B76" w:rsidP="002D3B76">
            <w:pPr>
              <w:jc w:val="center"/>
              <w:rPr>
                <w:b/>
                <w:sz w:val="20"/>
                <w:szCs w:val="20"/>
              </w:rPr>
            </w:pPr>
            <w:r w:rsidRPr="00B25436">
              <w:rPr>
                <w:b/>
                <w:sz w:val="20"/>
                <w:szCs w:val="20"/>
              </w:rPr>
              <w:t>01</w:t>
            </w:r>
          </w:p>
        </w:tc>
        <w:tc>
          <w:tcPr>
            <w:tcW w:w="672" w:type="dxa"/>
            <w:tcBorders>
              <w:top w:val="single" w:sz="6" w:space="0" w:color="auto"/>
              <w:left w:val="single" w:sz="18"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6" w:space="0" w:color="auto"/>
              <w:right w:val="single" w:sz="18"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18" w:space="0" w:color="auto"/>
              <w:bottom w:val="single" w:sz="6" w:space="0" w:color="auto"/>
              <w:right w:val="single" w:sz="6" w:space="0" w:color="auto"/>
            </w:tcBorders>
            <w:shd w:val="clear" w:color="auto" w:fill="FFFF99"/>
            <w:vAlign w:val="center"/>
          </w:tcPr>
          <w:p w:rsidR="002D3B76" w:rsidRPr="00546E8D" w:rsidRDefault="005D7F8B" w:rsidP="002D3B76">
            <w:pPr>
              <w:jc w:val="center"/>
              <w:rPr>
                <w:b/>
                <w:sz w:val="20"/>
                <w:szCs w:val="20"/>
              </w:rPr>
            </w:pPr>
            <w:r>
              <w:rPr>
                <w:b/>
                <w:sz w:val="20"/>
                <w:szCs w:val="20"/>
              </w:rPr>
              <w:t>1</w:t>
            </w: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Pr="00546E8D" w:rsidRDefault="005D7F8B" w:rsidP="002D3B76">
            <w:pPr>
              <w:jc w:val="center"/>
              <w:rPr>
                <w:b/>
                <w:sz w:val="20"/>
                <w:szCs w:val="20"/>
              </w:rPr>
            </w:pPr>
            <w:r>
              <w:rPr>
                <w:b/>
                <w:sz w:val="20"/>
                <w:szCs w:val="20"/>
              </w:rPr>
              <w:t>1</w:t>
            </w: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Pr="00546E8D" w:rsidRDefault="005D7F8B" w:rsidP="002D3B76">
            <w:pPr>
              <w:jc w:val="center"/>
              <w:rPr>
                <w:b/>
                <w:sz w:val="20"/>
                <w:szCs w:val="20"/>
              </w:rPr>
            </w:pPr>
            <w:r>
              <w:rPr>
                <w:b/>
                <w:sz w:val="20"/>
                <w:szCs w:val="20"/>
              </w:rPr>
              <w:t>1</w:t>
            </w:r>
          </w:p>
        </w:tc>
        <w:tc>
          <w:tcPr>
            <w:tcW w:w="672" w:type="dxa"/>
            <w:tcBorders>
              <w:top w:val="single" w:sz="6" w:space="0" w:color="auto"/>
              <w:left w:val="single" w:sz="6" w:space="0" w:color="auto"/>
              <w:bottom w:val="single" w:sz="6" w:space="0" w:color="auto"/>
              <w:right w:val="single" w:sz="18" w:space="0" w:color="auto"/>
            </w:tcBorders>
            <w:shd w:val="clear" w:color="auto" w:fill="FFFF99"/>
            <w:vAlign w:val="center"/>
          </w:tcPr>
          <w:p w:rsidR="002D3B76" w:rsidRPr="00546E8D" w:rsidRDefault="005D7F8B" w:rsidP="002D3B76">
            <w:pPr>
              <w:jc w:val="center"/>
              <w:rPr>
                <w:b/>
                <w:sz w:val="20"/>
                <w:szCs w:val="20"/>
              </w:rPr>
            </w:pPr>
            <w:r>
              <w:rPr>
                <w:b/>
                <w:sz w:val="20"/>
                <w:szCs w:val="20"/>
              </w:rPr>
              <w:t>1</w:t>
            </w:r>
          </w:p>
        </w:tc>
      </w:tr>
      <w:tr w:rsidR="002D3B76" w:rsidRPr="00B25436" w:rsidTr="0034026E">
        <w:trPr>
          <w:jc w:val="center"/>
        </w:trPr>
        <w:tc>
          <w:tcPr>
            <w:tcW w:w="1508" w:type="dxa"/>
            <w:vMerge/>
            <w:tcBorders>
              <w:top w:val="single" w:sz="6" w:space="0" w:color="auto"/>
              <w:left w:val="single" w:sz="18" w:space="0" w:color="auto"/>
              <w:bottom w:val="single" w:sz="18" w:space="0" w:color="auto"/>
              <w:right w:val="single" w:sz="6" w:space="0" w:color="auto"/>
            </w:tcBorders>
            <w:shd w:val="clear" w:color="auto" w:fill="99CCFF"/>
            <w:vAlign w:val="center"/>
          </w:tcPr>
          <w:p w:rsidR="002D3B76" w:rsidRPr="00B25436" w:rsidRDefault="002D3B76" w:rsidP="002D3B76">
            <w:pPr>
              <w:jc w:val="center"/>
              <w:rPr>
                <w:b/>
                <w:sz w:val="20"/>
                <w:szCs w:val="20"/>
              </w:rPr>
            </w:pPr>
          </w:p>
        </w:tc>
        <w:tc>
          <w:tcPr>
            <w:tcW w:w="1042" w:type="dxa"/>
            <w:tcBorders>
              <w:top w:val="single" w:sz="6" w:space="0" w:color="auto"/>
              <w:left w:val="single" w:sz="6" w:space="0" w:color="auto"/>
              <w:bottom w:val="single" w:sz="6" w:space="0" w:color="auto"/>
              <w:right w:val="single" w:sz="18" w:space="0" w:color="auto"/>
            </w:tcBorders>
            <w:shd w:val="clear" w:color="auto" w:fill="99CCFF"/>
            <w:vAlign w:val="center"/>
          </w:tcPr>
          <w:p w:rsidR="002D3B76" w:rsidRPr="00B25436" w:rsidRDefault="002D3B76" w:rsidP="002D3B76">
            <w:pPr>
              <w:jc w:val="center"/>
              <w:rPr>
                <w:b/>
                <w:sz w:val="20"/>
                <w:szCs w:val="20"/>
              </w:rPr>
            </w:pPr>
            <w:r w:rsidRPr="00B25436">
              <w:rPr>
                <w:b/>
                <w:sz w:val="20"/>
                <w:szCs w:val="20"/>
              </w:rPr>
              <w:t>11</w:t>
            </w:r>
          </w:p>
        </w:tc>
        <w:tc>
          <w:tcPr>
            <w:tcW w:w="672" w:type="dxa"/>
            <w:tcBorders>
              <w:top w:val="single" w:sz="6" w:space="0" w:color="auto"/>
              <w:left w:val="single" w:sz="18" w:space="0" w:color="auto"/>
              <w:bottom w:val="single" w:sz="6" w:space="0" w:color="auto"/>
              <w:right w:val="single" w:sz="6" w:space="0" w:color="auto"/>
            </w:tcBorders>
            <w:shd w:val="clear" w:color="auto" w:fill="FFFF99"/>
            <w:vAlign w:val="center"/>
          </w:tcPr>
          <w:p w:rsidR="002D3B76" w:rsidRDefault="002D3B76" w:rsidP="002D3B76">
            <w:pPr>
              <w:jc w:val="center"/>
            </w:pP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Default="005D7F8B" w:rsidP="002D3B76">
            <w:pPr>
              <w:jc w:val="center"/>
            </w:pPr>
            <w:r>
              <w:t>1</w:t>
            </w: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Default="002D3B76" w:rsidP="002D3B76">
            <w:pPr>
              <w:jc w:val="center"/>
            </w:pPr>
          </w:p>
        </w:tc>
        <w:tc>
          <w:tcPr>
            <w:tcW w:w="672" w:type="dxa"/>
            <w:tcBorders>
              <w:top w:val="single" w:sz="6" w:space="0" w:color="auto"/>
              <w:left w:val="single" w:sz="6" w:space="0" w:color="auto"/>
              <w:bottom w:val="single" w:sz="6" w:space="0" w:color="auto"/>
              <w:right w:val="single" w:sz="18" w:space="0" w:color="auto"/>
            </w:tcBorders>
            <w:shd w:val="clear" w:color="auto" w:fill="FFFF99"/>
            <w:vAlign w:val="center"/>
          </w:tcPr>
          <w:p w:rsidR="002D3B76" w:rsidRDefault="002D3B76" w:rsidP="002D3B76">
            <w:pPr>
              <w:jc w:val="center"/>
            </w:pPr>
          </w:p>
        </w:tc>
        <w:tc>
          <w:tcPr>
            <w:tcW w:w="672" w:type="dxa"/>
            <w:tcBorders>
              <w:top w:val="single" w:sz="6" w:space="0" w:color="auto"/>
              <w:left w:val="single" w:sz="18" w:space="0" w:color="auto"/>
              <w:bottom w:val="single" w:sz="6" w:space="0" w:color="auto"/>
              <w:right w:val="single" w:sz="6" w:space="0" w:color="auto"/>
            </w:tcBorders>
            <w:shd w:val="clear" w:color="auto" w:fill="FFFF99"/>
            <w:vAlign w:val="center"/>
          </w:tcPr>
          <w:p w:rsidR="002D3B76" w:rsidRDefault="002D3B76" w:rsidP="002D3B76">
            <w:pPr>
              <w:jc w:val="center"/>
            </w:pP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Default="002D3B76" w:rsidP="002D3B76">
            <w:pPr>
              <w:jc w:val="center"/>
            </w:pP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Default="002D3B76" w:rsidP="002D3B76">
            <w:pPr>
              <w:jc w:val="center"/>
            </w:pPr>
          </w:p>
        </w:tc>
        <w:tc>
          <w:tcPr>
            <w:tcW w:w="672" w:type="dxa"/>
            <w:tcBorders>
              <w:top w:val="single" w:sz="6" w:space="0" w:color="auto"/>
              <w:left w:val="single" w:sz="6" w:space="0" w:color="auto"/>
              <w:bottom w:val="single" w:sz="6" w:space="0" w:color="auto"/>
              <w:right w:val="single" w:sz="18" w:space="0" w:color="auto"/>
            </w:tcBorders>
            <w:shd w:val="clear" w:color="auto" w:fill="FFFF99"/>
            <w:vAlign w:val="center"/>
          </w:tcPr>
          <w:p w:rsidR="002D3B76" w:rsidRDefault="002D3B76" w:rsidP="002D3B76">
            <w:pPr>
              <w:jc w:val="center"/>
            </w:pPr>
          </w:p>
        </w:tc>
      </w:tr>
      <w:tr w:rsidR="002D3B76" w:rsidRPr="00B25436" w:rsidTr="0034026E">
        <w:trPr>
          <w:jc w:val="center"/>
        </w:trPr>
        <w:tc>
          <w:tcPr>
            <w:tcW w:w="1508" w:type="dxa"/>
            <w:vMerge/>
            <w:tcBorders>
              <w:top w:val="single" w:sz="6" w:space="0" w:color="auto"/>
              <w:left w:val="single" w:sz="18" w:space="0" w:color="auto"/>
              <w:bottom w:val="single" w:sz="18" w:space="0" w:color="auto"/>
              <w:right w:val="single" w:sz="6" w:space="0" w:color="auto"/>
            </w:tcBorders>
            <w:shd w:val="clear" w:color="auto" w:fill="99CCFF"/>
            <w:vAlign w:val="center"/>
          </w:tcPr>
          <w:p w:rsidR="002D3B76" w:rsidRPr="00B25436" w:rsidRDefault="002D3B76" w:rsidP="002D3B76">
            <w:pPr>
              <w:jc w:val="center"/>
              <w:rPr>
                <w:b/>
                <w:sz w:val="20"/>
                <w:szCs w:val="20"/>
              </w:rPr>
            </w:pPr>
          </w:p>
        </w:tc>
        <w:tc>
          <w:tcPr>
            <w:tcW w:w="1042" w:type="dxa"/>
            <w:tcBorders>
              <w:top w:val="single" w:sz="6" w:space="0" w:color="auto"/>
              <w:left w:val="single" w:sz="6" w:space="0" w:color="auto"/>
              <w:bottom w:val="single" w:sz="18" w:space="0" w:color="auto"/>
              <w:right w:val="single" w:sz="18" w:space="0" w:color="auto"/>
            </w:tcBorders>
            <w:shd w:val="clear" w:color="auto" w:fill="99CCFF"/>
            <w:vAlign w:val="center"/>
          </w:tcPr>
          <w:p w:rsidR="002D3B76" w:rsidRPr="00B25436" w:rsidRDefault="002D3B76" w:rsidP="002D3B76">
            <w:pPr>
              <w:jc w:val="center"/>
              <w:rPr>
                <w:b/>
                <w:sz w:val="20"/>
                <w:szCs w:val="20"/>
              </w:rPr>
            </w:pPr>
            <w:r w:rsidRPr="00B25436">
              <w:rPr>
                <w:b/>
                <w:sz w:val="20"/>
                <w:szCs w:val="20"/>
              </w:rPr>
              <w:t>10</w:t>
            </w:r>
          </w:p>
        </w:tc>
        <w:tc>
          <w:tcPr>
            <w:tcW w:w="672" w:type="dxa"/>
            <w:tcBorders>
              <w:top w:val="single" w:sz="6" w:space="0" w:color="auto"/>
              <w:left w:val="single" w:sz="18" w:space="0" w:color="auto"/>
              <w:bottom w:val="single" w:sz="18"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18"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18"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18" w:space="0" w:color="auto"/>
              <w:right w:val="single" w:sz="18"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18" w:space="0" w:color="auto"/>
              <w:bottom w:val="single" w:sz="18"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18"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18"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18" w:space="0" w:color="auto"/>
              <w:right w:val="single" w:sz="18" w:space="0" w:color="auto"/>
            </w:tcBorders>
            <w:shd w:val="clear" w:color="auto" w:fill="FFFF99"/>
            <w:vAlign w:val="center"/>
          </w:tcPr>
          <w:p w:rsidR="002D3B76" w:rsidRPr="00546E8D" w:rsidRDefault="002D3B76" w:rsidP="002D3B76">
            <w:pPr>
              <w:jc w:val="center"/>
              <w:rPr>
                <w:b/>
                <w:sz w:val="20"/>
                <w:szCs w:val="20"/>
              </w:rPr>
            </w:pPr>
          </w:p>
        </w:tc>
      </w:tr>
    </w:tbl>
    <w:p w:rsidR="00D315E1" w:rsidRDefault="00D315E1" w:rsidP="001E7537">
      <w:pPr>
        <w:jc w:val="center"/>
        <w:rPr>
          <w:b/>
          <w:sz w:val="20"/>
          <w:szCs w:val="20"/>
        </w:rPr>
      </w:pPr>
    </w:p>
    <w:p w:rsidR="00651DD5" w:rsidRDefault="00651DD5" w:rsidP="001E7537">
      <w:pPr>
        <w:jc w:val="center"/>
        <w:rPr>
          <w:sz w:val="22"/>
          <w:szCs w:val="22"/>
        </w:rPr>
      </w:pPr>
    </w:p>
    <w:p w:rsidR="001E7537" w:rsidRDefault="00296C3F" w:rsidP="001E7537">
      <w:pPr>
        <w:jc w:val="center"/>
        <w:rPr>
          <w:sz w:val="22"/>
          <w:szCs w:val="22"/>
        </w:rPr>
      </w:pPr>
      <w:r w:rsidRPr="007B21AC">
        <w:rPr>
          <w:position w:val="-36"/>
          <w:sz w:val="22"/>
          <w:szCs w:val="22"/>
        </w:rPr>
        <w:object w:dxaOrig="5760" w:dyaOrig="840">
          <v:shape id="_x0000_i1026" type="#_x0000_t75" style="width:350.25pt;height:49.5pt" o:ole="">
            <v:imagedata r:id="rId15" o:title=""/>
          </v:shape>
          <o:OLEObject Type="Embed" ProgID="Equation.3" ShapeID="_x0000_i1026" DrawAspect="Content" ObjectID="_1535522060" r:id="rId16"/>
        </w:object>
      </w:r>
    </w:p>
    <w:p w:rsidR="001E7537" w:rsidRDefault="001E7537" w:rsidP="001E7537">
      <w:pPr>
        <w:jc w:val="center"/>
        <w:rPr>
          <w:sz w:val="22"/>
          <w:szCs w:val="22"/>
        </w:rPr>
      </w:pPr>
    </w:p>
    <w:p w:rsidR="001E7537" w:rsidRPr="004847E1" w:rsidRDefault="001E7537" w:rsidP="001E7537">
      <w:pPr>
        <w:jc w:val="center"/>
        <w:rPr>
          <w:b/>
          <w:sz w:val="20"/>
          <w:szCs w:val="20"/>
        </w:rPr>
      </w:pPr>
      <w:r>
        <w:rPr>
          <w:sz w:val="22"/>
          <w:szCs w:val="22"/>
        </w:rPr>
        <w:br w:type="page"/>
      </w:r>
      <w:r>
        <w:rPr>
          <w:b/>
          <w:sz w:val="20"/>
          <w:szCs w:val="20"/>
        </w:rPr>
        <w:t xml:space="preserve">Table </w:t>
      </w:r>
      <w:r w:rsidR="00CA26ED">
        <w:rPr>
          <w:b/>
          <w:sz w:val="20"/>
          <w:szCs w:val="20"/>
        </w:rPr>
        <w:t>7</w:t>
      </w:r>
      <w:r w:rsidRPr="00E447BA">
        <w:rPr>
          <w:b/>
          <w:sz w:val="20"/>
          <w:szCs w:val="20"/>
        </w:rPr>
        <w:t xml:space="preserve">: </w:t>
      </w:r>
      <w:r>
        <w:rPr>
          <w:b/>
          <w:sz w:val="20"/>
          <w:szCs w:val="20"/>
        </w:rPr>
        <w:t>Output transition table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8"/>
        <w:gridCol w:w="1042"/>
        <w:gridCol w:w="672"/>
        <w:gridCol w:w="672"/>
        <w:gridCol w:w="672"/>
        <w:gridCol w:w="672"/>
        <w:gridCol w:w="672"/>
        <w:gridCol w:w="672"/>
        <w:gridCol w:w="672"/>
        <w:gridCol w:w="672"/>
      </w:tblGrid>
      <w:tr w:rsidR="0062025C" w:rsidRPr="00B25436" w:rsidTr="007D26F5">
        <w:trPr>
          <w:jc w:val="center"/>
        </w:trPr>
        <w:tc>
          <w:tcPr>
            <w:tcW w:w="2550" w:type="dxa"/>
            <w:gridSpan w:val="2"/>
            <w:vMerge w:val="restart"/>
            <w:tcBorders>
              <w:top w:val="single" w:sz="18" w:space="0" w:color="auto"/>
              <w:left w:val="single" w:sz="18" w:space="0" w:color="auto"/>
              <w:bottom w:val="single" w:sz="6" w:space="0" w:color="auto"/>
              <w:right w:val="single" w:sz="18" w:space="0" w:color="auto"/>
            </w:tcBorders>
            <w:shd w:val="clear" w:color="auto" w:fill="FFFF99"/>
            <w:vAlign w:val="center"/>
          </w:tcPr>
          <w:p w:rsidR="0062025C" w:rsidRPr="00546E8D" w:rsidRDefault="0062025C" w:rsidP="0062025C">
            <w:pPr>
              <w:jc w:val="center"/>
              <w:rPr>
                <w:b/>
                <w:sz w:val="20"/>
                <w:szCs w:val="20"/>
              </w:rPr>
            </w:pPr>
            <w:r w:rsidRPr="00546E8D">
              <w:rPr>
                <w:b/>
                <w:sz w:val="20"/>
                <w:szCs w:val="20"/>
              </w:rPr>
              <w:t>Outputs</w:t>
            </w:r>
          </w:p>
          <w:p w:rsidR="0062025C" w:rsidRPr="00B25436" w:rsidRDefault="0062025C" w:rsidP="0062025C">
            <w:pPr>
              <w:jc w:val="center"/>
              <w:rPr>
                <w:b/>
                <w:sz w:val="20"/>
                <w:szCs w:val="20"/>
              </w:rPr>
            </w:pPr>
            <w:r w:rsidRPr="00546E8D">
              <w:rPr>
                <w:b/>
                <w:sz w:val="20"/>
                <w:szCs w:val="20"/>
              </w:rPr>
              <w:t xml:space="preserve"> (ACK</w:t>
            </w:r>
            <w:r w:rsidRPr="00546E8D">
              <w:rPr>
                <w:b/>
                <w:sz w:val="20"/>
                <w:szCs w:val="20"/>
                <w:vertAlign w:val="subscript"/>
              </w:rPr>
              <w:t>1</w:t>
            </w:r>
            <w:r w:rsidRPr="00546E8D">
              <w:rPr>
                <w:b/>
                <w:sz w:val="20"/>
                <w:szCs w:val="20"/>
              </w:rPr>
              <w:t xml:space="preserve"> , ACK</w:t>
            </w:r>
            <w:r w:rsidRPr="00546E8D">
              <w:rPr>
                <w:b/>
                <w:sz w:val="20"/>
                <w:szCs w:val="20"/>
                <w:vertAlign w:val="subscript"/>
              </w:rPr>
              <w:t>2</w:t>
            </w:r>
            <w:r w:rsidRPr="00546E8D">
              <w:rPr>
                <w:b/>
                <w:sz w:val="20"/>
                <w:szCs w:val="20"/>
              </w:rPr>
              <w:t xml:space="preserve"> , ACK</w:t>
            </w:r>
            <w:r>
              <w:rPr>
                <w:b/>
                <w:sz w:val="20"/>
                <w:szCs w:val="20"/>
                <w:vertAlign w:val="subscript"/>
              </w:rPr>
              <w:t>3</w:t>
            </w:r>
            <w:r w:rsidRPr="00546E8D">
              <w:rPr>
                <w:b/>
                <w:sz w:val="20"/>
                <w:szCs w:val="20"/>
              </w:rPr>
              <w:t>)</w:t>
            </w:r>
          </w:p>
        </w:tc>
        <w:tc>
          <w:tcPr>
            <w:tcW w:w="5376" w:type="dxa"/>
            <w:gridSpan w:val="8"/>
            <w:tcBorders>
              <w:top w:val="single" w:sz="18" w:space="0" w:color="auto"/>
              <w:left w:val="single" w:sz="18" w:space="0" w:color="auto"/>
              <w:bottom w:val="single" w:sz="6" w:space="0" w:color="auto"/>
              <w:right w:val="single" w:sz="18" w:space="0" w:color="auto"/>
            </w:tcBorders>
            <w:shd w:val="clear" w:color="auto" w:fill="99CCFF"/>
            <w:vAlign w:val="center"/>
          </w:tcPr>
          <w:p w:rsidR="0062025C" w:rsidRPr="00B25436" w:rsidRDefault="0062025C" w:rsidP="007D26F5">
            <w:pPr>
              <w:jc w:val="center"/>
              <w:rPr>
                <w:b/>
                <w:sz w:val="20"/>
                <w:szCs w:val="20"/>
              </w:rPr>
            </w:pPr>
            <w:r w:rsidRPr="00B25436">
              <w:rPr>
                <w:b/>
                <w:sz w:val="20"/>
                <w:szCs w:val="20"/>
              </w:rPr>
              <w:t>Inputs</w:t>
            </w:r>
          </w:p>
          <w:p w:rsidR="0062025C" w:rsidRPr="00B25436" w:rsidRDefault="0062025C" w:rsidP="007D26F5">
            <w:pPr>
              <w:jc w:val="center"/>
              <w:rPr>
                <w:b/>
                <w:sz w:val="20"/>
                <w:szCs w:val="20"/>
              </w:rPr>
            </w:pPr>
            <w:r w:rsidRPr="00B25436">
              <w:rPr>
                <w:b/>
                <w:sz w:val="20"/>
                <w:szCs w:val="20"/>
              </w:rPr>
              <w:t>(REQ</w:t>
            </w:r>
            <w:r w:rsidRPr="00B25436">
              <w:rPr>
                <w:b/>
                <w:sz w:val="20"/>
                <w:szCs w:val="20"/>
                <w:vertAlign w:val="subscript"/>
              </w:rPr>
              <w:t>1</w:t>
            </w:r>
            <w:r w:rsidRPr="00B25436">
              <w:rPr>
                <w:b/>
                <w:sz w:val="20"/>
                <w:szCs w:val="20"/>
              </w:rPr>
              <w:t xml:space="preserve"> , REQ</w:t>
            </w:r>
            <w:r w:rsidRPr="00B25436">
              <w:rPr>
                <w:b/>
                <w:sz w:val="20"/>
                <w:szCs w:val="20"/>
                <w:vertAlign w:val="subscript"/>
              </w:rPr>
              <w:t>2</w:t>
            </w:r>
            <w:r w:rsidRPr="00B25436">
              <w:rPr>
                <w:b/>
                <w:sz w:val="20"/>
                <w:szCs w:val="20"/>
              </w:rPr>
              <w:t xml:space="preserve"> , REQ</w:t>
            </w:r>
            <w:r>
              <w:rPr>
                <w:b/>
                <w:sz w:val="20"/>
                <w:szCs w:val="20"/>
                <w:vertAlign w:val="subscript"/>
              </w:rPr>
              <w:t>3</w:t>
            </w:r>
            <w:r w:rsidRPr="00B25436">
              <w:rPr>
                <w:b/>
                <w:sz w:val="20"/>
                <w:szCs w:val="20"/>
              </w:rPr>
              <w:t>)</w:t>
            </w:r>
          </w:p>
        </w:tc>
      </w:tr>
      <w:tr w:rsidR="0062025C" w:rsidRPr="00B25436" w:rsidTr="007D26F5">
        <w:trPr>
          <w:jc w:val="center"/>
        </w:trPr>
        <w:tc>
          <w:tcPr>
            <w:tcW w:w="2550" w:type="dxa"/>
            <w:gridSpan w:val="2"/>
            <w:vMerge/>
            <w:tcBorders>
              <w:top w:val="single" w:sz="6" w:space="0" w:color="auto"/>
              <w:left w:val="single" w:sz="18" w:space="0" w:color="auto"/>
              <w:bottom w:val="single" w:sz="6" w:space="0" w:color="auto"/>
              <w:right w:val="single" w:sz="18" w:space="0" w:color="auto"/>
            </w:tcBorders>
            <w:shd w:val="clear" w:color="auto" w:fill="FFFF99"/>
            <w:vAlign w:val="center"/>
          </w:tcPr>
          <w:p w:rsidR="0062025C" w:rsidRPr="00B25436" w:rsidRDefault="0062025C" w:rsidP="007D26F5">
            <w:pPr>
              <w:jc w:val="center"/>
              <w:rPr>
                <w:b/>
                <w:sz w:val="20"/>
                <w:szCs w:val="20"/>
              </w:rPr>
            </w:pPr>
          </w:p>
        </w:tc>
        <w:tc>
          <w:tcPr>
            <w:tcW w:w="672" w:type="dxa"/>
            <w:tcBorders>
              <w:top w:val="single" w:sz="6" w:space="0" w:color="auto"/>
              <w:left w:val="single" w:sz="18" w:space="0" w:color="auto"/>
              <w:bottom w:val="single" w:sz="18" w:space="0" w:color="auto"/>
              <w:right w:val="single" w:sz="6" w:space="0" w:color="auto"/>
            </w:tcBorders>
            <w:shd w:val="clear" w:color="auto" w:fill="99CCFF"/>
            <w:vAlign w:val="center"/>
          </w:tcPr>
          <w:p w:rsidR="0062025C" w:rsidRPr="00B25436" w:rsidRDefault="0062025C" w:rsidP="007D26F5">
            <w:pPr>
              <w:jc w:val="center"/>
              <w:rPr>
                <w:b/>
                <w:sz w:val="20"/>
                <w:szCs w:val="20"/>
              </w:rPr>
            </w:pPr>
            <w:r>
              <w:rPr>
                <w:b/>
                <w:sz w:val="20"/>
                <w:szCs w:val="20"/>
              </w:rPr>
              <w:t>0</w:t>
            </w:r>
            <w:r w:rsidRPr="00B25436">
              <w:rPr>
                <w:b/>
                <w:sz w:val="20"/>
                <w:szCs w:val="20"/>
              </w:rPr>
              <w:t>00</w:t>
            </w:r>
          </w:p>
        </w:tc>
        <w:tc>
          <w:tcPr>
            <w:tcW w:w="672" w:type="dxa"/>
            <w:tcBorders>
              <w:top w:val="single" w:sz="6" w:space="0" w:color="auto"/>
              <w:left w:val="single" w:sz="6" w:space="0" w:color="auto"/>
              <w:bottom w:val="single" w:sz="18" w:space="0" w:color="auto"/>
              <w:right w:val="single" w:sz="6" w:space="0" w:color="auto"/>
            </w:tcBorders>
            <w:shd w:val="clear" w:color="auto" w:fill="99CCFF"/>
            <w:vAlign w:val="center"/>
          </w:tcPr>
          <w:p w:rsidR="0062025C" w:rsidRPr="00B25436" w:rsidRDefault="0062025C" w:rsidP="007D26F5">
            <w:pPr>
              <w:jc w:val="center"/>
              <w:rPr>
                <w:b/>
                <w:sz w:val="20"/>
                <w:szCs w:val="20"/>
              </w:rPr>
            </w:pPr>
            <w:r w:rsidRPr="00B25436">
              <w:rPr>
                <w:b/>
                <w:sz w:val="20"/>
                <w:szCs w:val="20"/>
              </w:rPr>
              <w:t>0</w:t>
            </w:r>
            <w:r>
              <w:rPr>
                <w:b/>
                <w:sz w:val="20"/>
                <w:szCs w:val="20"/>
              </w:rPr>
              <w:t>0</w:t>
            </w:r>
            <w:r w:rsidRPr="00B25436">
              <w:rPr>
                <w:b/>
                <w:sz w:val="20"/>
                <w:szCs w:val="20"/>
              </w:rPr>
              <w:t>1</w:t>
            </w:r>
          </w:p>
        </w:tc>
        <w:tc>
          <w:tcPr>
            <w:tcW w:w="672" w:type="dxa"/>
            <w:tcBorders>
              <w:top w:val="single" w:sz="6" w:space="0" w:color="auto"/>
              <w:left w:val="single" w:sz="6" w:space="0" w:color="auto"/>
              <w:bottom w:val="single" w:sz="18" w:space="0" w:color="auto"/>
              <w:right w:val="single" w:sz="6" w:space="0" w:color="auto"/>
            </w:tcBorders>
            <w:shd w:val="clear" w:color="auto" w:fill="99CCFF"/>
            <w:vAlign w:val="center"/>
          </w:tcPr>
          <w:p w:rsidR="0062025C" w:rsidRPr="00B25436" w:rsidRDefault="0062025C" w:rsidP="007D26F5">
            <w:pPr>
              <w:jc w:val="center"/>
              <w:rPr>
                <w:b/>
                <w:sz w:val="20"/>
                <w:szCs w:val="20"/>
              </w:rPr>
            </w:pPr>
            <w:r>
              <w:rPr>
                <w:b/>
                <w:sz w:val="20"/>
                <w:szCs w:val="20"/>
              </w:rPr>
              <w:t>0</w:t>
            </w:r>
            <w:r w:rsidRPr="00B25436">
              <w:rPr>
                <w:b/>
                <w:sz w:val="20"/>
                <w:szCs w:val="20"/>
              </w:rPr>
              <w:t>11</w:t>
            </w:r>
          </w:p>
        </w:tc>
        <w:tc>
          <w:tcPr>
            <w:tcW w:w="672" w:type="dxa"/>
            <w:tcBorders>
              <w:top w:val="single" w:sz="6" w:space="0" w:color="auto"/>
              <w:left w:val="single" w:sz="6" w:space="0" w:color="auto"/>
              <w:bottom w:val="single" w:sz="18" w:space="0" w:color="auto"/>
              <w:right w:val="single" w:sz="18" w:space="0" w:color="auto"/>
            </w:tcBorders>
            <w:shd w:val="clear" w:color="auto" w:fill="99CCFF"/>
            <w:vAlign w:val="center"/>
          </w:tcPr>
          <w:p w:rsidR="0062025C" w:rsidRPr="00B25436" w:rsidRDefault="0062025C" w:rsidP="007D26F5">
            <w:pPr>
              <w:jc w:val="center"/>
              <w:rPr>
                <w:b/>
                <w:sz w:val="20"/>
                <w:szCs w:val="20"/>
              </w:rPr>
            </w:pPr>
            <w:r>
              <w:rPr>
                <w:b/>
                <w:sz w:val="20"/>
                <w:szCs w:val="20"/>
              </w:rPr>
              <w:t>0</w:t>
            </w:r>
            <w:r w:rsidRPr="00B25436">
              <w:rPr>
                <w:b/>
                <w:sz w:val="20"/>
                <w:szCs w:val="20"/>
              </w:rPr>
              <w:t>10</w:t>
            </w:r>
          </w:p>
        </w:tc>
        <w:tc>
          <w:tcPr>
            <w:tcW w:w="672" w:type="dxa"/>
            <w:tcBorders>
              <w:top w:val="single" w:sz="6" w:space="0" w:color="auto"/>
              <w:left w:val="single" w:sz="6" w:space="0" w:color="auto"/>
              <w:bottom w:val="single" w:sz="18" w:space="0" w:color="auto"/>
              <w:right w:val="single" w:sz="8" w:space="0" w:color="auto"/>
            </w:tcBorders>
            <w:shd w:val="clear" w:color="auto" w:fill="99CCFF"/>
          </w:tcPr>
          <w:p w:rsidR="0062025C" w:rsidRPr="00B25436" w:rsidRDefault="0062025C" w:rsidP="007D26F5">
            <w:pPr>
              <w:jc w:val="center"/>
              <w:rPr>
                <w:b/>
                <w:sz w:val="20"/>
                <w:szCs w:val="20"/>
              </w:rPr>
            </w:pPr>
            <w:r>
              <w:rPr>
                <w:b/>
                <w:sz w:val="20"/>
                <w:szCs w:val="20"/>
              </w:rPr>
              <w:t>110</w:t>
            </w:r>
          </w:p>
        </w:tc>
        <w:tc>
          <w:tcPr>
            <w:tcW w:w="672" w:type="dxa"/>
            <w:tcBorders>
              <w:top w:val="single" w:sz="6" w:space="0" w:color="auto"/>
              <w:left w:val="single" w:sz="8" w:space="0" w:color="auto"/>
              <w:bottom w:val="single" w:sz="18" w:space="0" w:color="auto"/>
              <w:right w:val="single" w:sz="8" w:space="0" w:color="auto"/>
            </w:tcBorders>
            <w:shd w:val="clear" w:color="auto" w:fill="99CCFF"/>
          </w:tcPr>
          <w:p w:rsidR="0062025C" w:rsidRPr="00B25436" w:rsidRDefault="0062025C" w:rsidP="007D26F5">
            <w:pPr>
              <w:jc w:val="center"/>
              <w:rPr>
                <w:b/>
                <w:sz w:val="20"/>
                <w:szCs w:val="20"/>
              </w:rPr>
            </w:pPr>
            <w:r>
              <w:rPr>
                <w:b/>
                <w:sz w:val="20"/>
                <w:szCs w:val="20"/>
              </w:rPr>
              <w:t>111</w:t>
            </w:r>
          </w:p>
        </w:tc>
        <w:tc>
          <w:tcPr>
            <w:tcW w:w="672" w:type="dxa"/>
            <w:tcBorders>
              <w:top w:val="single" w:sz="6" w:space="0" w:color="auto"/>
              <w:left w:val="single" w:sz="8" w:space="0" w:color="auto"/>
              <w:bottom w:val="single" w:sz="18" w:space="0" w:color="auto"/>
              <w:right w:val="single" w:sz="8" w:space="0" w:color="auto"/>
            </w:tcBorders>
            <w:shd w:val="clear" w:color="auto" w:fill="99CCFF"/>
          </w:tcPr>
          <w:p w:rsidR="0062025C" w:rsidRPr="00B25436" w:rsidRDefault="0062025C" w:rsidP="007D26F5">
            <w:pPr>
              <w:jc w:val="center"/>
              <w:rPr>
                <w:b/>
                <w:sz w:val="20"/>
                <w:szCs w:val="20"/>
              </w:rPr>
            </w:pPr>
            <w:r>
              <w:rPr>
                <w:b/>
                <w:sz w:val="20"/>
                <w:szCs w:val="20"/>
              </w:rPr>
              <w:t>101</w:t>
            </w:r>
          </w:p>
        </w:tc>
        <w:tc>
          <w:tcPr>
            <w:tcW w:w="672" w:type="dxa"/>
            <w:tcBorders>
              <w:top w:val="single" w:sz="6" w:space="0" w:color="auto"/>
              <w:left w:val="single" w:sz="8" w:space="0" w:color="auto"/>
              <w:bottom w:val="single" w:sz="18" w:space="0" w:color="auto"/>
              <w:right w:val="single" w:sz="18" w:space="0" w:color="auto"/>
            </w:tcBorders>
            <w:shd w:val="clear" w:color="auto" w:fill="99CCFF"/>
          </w:tcPr>
          <w:p w:rsidR="0062025C" w:rsidRPr="00B25436" w:rsidRDefault="0062025C" w:rsidP="007D26F5">
            <w:pPr>
              <w:jc w:val="center"/>
              <w:rPr>
                <w:b/>
                <w:sz w:val="20"/>
                <w:szCs w:val="20"/>
              </w:rPr>
            </w:pPr>
            <w:r>
              <w:rPr>
                <w:b/>
                <w:sz w:val="20"/>
                <w:szCs w:val="20"/>
              </w:rPr>
              <w:t>100</w:t>
            </w:r>
          </w:p>
        </w:tc>
      </w:tr>
      <w:tr w:rsidR="002D3B76" w:rsidRPr="00B25436" w:rsidTr="0034026E">
        <w:trPr>
          <w:jc w:val="center"/>
        </w:trPr>
        <w:tc>
          <w:tcPr>
            <w:tcW w:w="1508" w:type="dxa"/>
            <w:vMerge w:val="restart"/>
            <w:tcBorders>
              <w:top w:val="single" w:sz="18" w:space="0" w:color="auto"/>
              <w:left w:val="single" w:sz="18" w:space="0" w:color="auto"/>
              <w:bottom w:val="single" w:sz="18" w:space="0" w:color="auto"/>
              <w:right w:val="single" w:sz="6" w:space="0" w:color="auto"/>
            </w:tcBorders>
            <w:shd w:val="clear" w:color="auto" w:fill="99CCFF"/>
            <w:vAlign w:val="center"/>
          </w:tcPr>
          <w:p w:rsidR="002D3B76" w:rsidRPr="00B25436" w:rsidRDefault="002D3B76" w:rsidP="002D3B76">
            <w:pPr>
              <w:jc w:val="center"/>
              <w:rPr>
                <w:b/>
                <w:sz w:val="20"/>
                <w:szCs w:val="20"/>
              </w:rPr>
            </w:pPr>
            <w:r w:rsidRPr="00B25436">
              <w:rPr>
                <w:b/>
                <w:sz w:val="20"/>
                <w:szCs w:val="20"/>
              </w:rPr>
              <w:t xml:space="preserve">Current </w:t>
            </w:r>
            <w:smartTag w:uri="urn:schemas-microsoft-com:office:smarttags" w:element="PlaceType">
              <w:r w:rsidRPr="00B25436">
                <w:rPr>
                  <w:b/>
                  <w:sz w:val="20"/>
                  <w:szCs w:val="20"/>
                </w:rPr>
                <w:t>State</w:t>
              </w:r>
            </w:smartTag>
          </w:p>
          <w:p w:rsidR="002D3B76" w:rsidRPr="00B25436" w:rsidRDefault="002D3B76" w:rsidP="002D3B76">
            <w:pPr>
              <w:jc w:val="center"/>
              <w:rPr>
                <w:b/>
                <w:sz w:val="20"/>
                <w:szCs w:val="20"/>
              </w:rPr>
            </w:pPr>
            <w:r w:rsidRPr="00B25436">
              <w:rPr>
                <w:b/>
                <w:sz w:val="20"/>
                <w:szCs w:val="20"/>
              </w:rPr>
              <w:t>(S</w:t>
            </w:r>
            <w:r w:rsidRPr="00B25436">
              <w:rPr>
                <w:b/>
                <w:sz w:val="20"/>
                <w:szCs w:val="20"/>
                <w:vertAlign w:val="subscript"/>
              </w:rPr>
              <w:t>1</w:t>
            </w:r>
            <w:r w:rsidRPr="00B25436">
              <w:rPr>
                <w:b/>
                <w:sz w:val="20"/>
                <w:szCs w:val="20"/>
              </w:rPr>
              <w:t xml:space="preserve"> , S</w:t>
            </w:r>
            <w:r w:rsidRPr="00B25436">
              <w:rPr>
                <w:b/>
                <w:sz w:val="20"/>
                <w:szCs w:val="20"/>
                <w:vertAlign w:val="subscript"/>
              </w:rPr>
              <w:t>2</w:t>
            </w:r>
            <w:r w:rsidRPr="00B25436">
              <w:rPr>
                <w:b/>
                <w:sz w:val="20"/>
                <w:szCs w:val="20"/>
              </w:rPr>
              <w:t>)</w:t>
            </w:r>
          </w:p>
        </w:tc>
        <w:tc>
          <w:tcPr>
            <w:tcW w:w="1042" w:type="dxa"/>
            <w:tcBorders>
              <w:top w:val="single" w:sz="18" w:space="0" w:color="auto"/>
              <w:left w:val="single" w:sz="6" w:space="0" w:color="auto"/>
              <w:bottom w:val="single" w:sz="6" w:space="0" w:color="auto"/>
              <w:right w:val="single" w:sz="18" w:space="0" w:color="auto"/>
            </w:tcBorders>
            <w:shd w:val="clear" w:color="auto" w:fill="99CCFF"/>
            <w:vAlign w:val="center"/>
          </w:tcPr>
          <w:p w:rsidR="002D3B76" w:rsidRPr="00B25436" w:rsidRDefault="002D3B76" w:rsidP="002D3B76">
            <w:pPr>
              <w:jc w:val="center"/>
              <w:rPr>
                <w:b/>
                <w:sz w:val="20"/>
                <w:szCs w:val="20"/>
              </w:rPr>
            </w:pPr>
            <w:r w:rsidRPr="00B25436">
              <w:rPr>
                <w:b/>
                <w:sz w:val="20"/>
                <w:szCs w:val="20"/>
              </w:rPr>
              <w:t>00</w:t>
            </w:r>
          </w:p>
        </w:tc>
        <w:tc>
          <w:tcPr>
            <w:tcW w:w="672" w:type="dxa"/>
            <w:tcBorders>
              <w:top w:val="single" w:sz="18" w:space="0" w:color="auto"/>
              <w:left w:val="single" w:sz="18" w:space="0" w:color="auto"/>
              <w:bottom w:val="single" w:sz="6" w:space="0" w:color="auto"/>
              <w:right w:val="single" w:sz="6" w:space="0" w:color="auto"/>
            </w:tcBorders>
            <w:shd w:val="clear" w:color="auto" w:fill="FFFF99"/>
            <w:vAlign w:val="center"/>
          </w:tcPr>
          <w:p w:rsidR="002D3B76" w:rsidRPr="00546E8D" w:rsidRDefault="005D7F8B" w:rsidP="002D3B76">
            <w:pPr>
              <w:jc w:val="center"/>
              <w:rPr>
                <w:b/>
                <w:sz w:val="20"/>
                <w:szCs w:val="20"/>
              </w:rPr>
            </w:pPr>
            <w:r>
              <w:rPr>
                <w:b/>
                <w:sz w:val="20"/>
                <w:szCs w:val="20"/>
              </w:rPr>
              <w:t>000</w:t>
            </w:r>
          </w:p>
        </w:tc>
        <w:tc>
          <w:tcPr>
            <w:tcW w:w="672" w:type="dxa"/>
            <w:tcBorders>
              <w:top w:val="single" w:sz="18" w:space="0" w:color="auto"/>
              <w:left w:val="single" w:sz="6" w:space="0" w:color="auto"/>
              <w:bottom w:val="single" w:sz="6" w:space="0" w:color="auto"/>
              <w:right w:val="single" w:sz="6" w:space="0" w:color="auto"/>
            </w:tcBorders>
            <w:shd w:val="clear" w:color="auto" w:fill="FFFF99"/>
            <w:vAlign w:val="center"/>
          </w:tcPr>
          <w:p w:rsidR="002D3B76" w:rsidRPr="00546E8D" w:rsidRDefault="00E4612E" w:rsidP="002D3B76">
            <w:pPr>
              <w:jc w:val="center"/>
              <w:rPr>
                <w:b/>
                <w:sz w:val="20"/>
                <w:szCs w:val="20"/>
              </w:rPr>
            </w:pPr>
            <w:r>
              <w:rPr>
                <w:b/>
                <w:sz w:val="20"/>
                <w:szCs w:val="20"/>
              </w:rPr>
              <w:t>00</w:t>
            </w:r>
            <w:r w:rsidR="00BF0D35">
              <w:rPr>
                <w:b/>
                <w:sz w:val="20"/>
                <w:szCs w:val="20"/>
              </w:rPr>
              <w:t>0</w:t>
            </w:r>
          </w:p>
        </w:tc>
        <w:tc>
          <w:tcPr>
            <w:tcW w:w="672" w:type="dxa"/>
            <w:tcBorders>
              <w:top w:val="single" w:sz="18" w:space="0" w:color="auto"/>
              <w:left w:val="single" w:sz="6" w:space="0" w:color="auto"/>
              <w:bottom w:val="single" w:sz="6" w:space="0" w:color="auto"/>
              <w:right w:val="single" w:sz="6" w:space="0" w:color="auto"/>
            </w:tcBorders>
            <w:shd w:val="clear" w:color="auto" w:fill="FFFF99"/>
            <w:vAlign w:val="center"/>
          </w:tcPr>
          <w:p w:rsidR="002D3B76" w:rsidRPr="00546E8D" w:rsidRDefault="00BF0D35" w:rsidP="002D3B76">
            <w:pPr>
              <w:jc w:val="center"/>
              <w:rPr>
                <w:b/>
                <w:sz w:val="20"/>
                <w:szCs w:val="20"/>
              </w:rPr>
            </w:pPr>
            <w:r>
              <w:rPr>
                <w:b/>
                <w:sz w:val="20"/>
                <w:szCs w:val="20"/>
              </w:rPr>
              <w:t>00</w:t>
            </w:r>
            <w:r w:rsidR="00E4612E">
              <w:rPr>
                <w:b/>
                <w:sz w:val="20"/>
                <w:szCs w:val="20"/>
              </w:rPr>
              <w:t>0</w:t>
            </w:r>
          </w:p>
        </w:tc>
        <w:tc>
          <w:tcPr>
            <w:tcW w:w="672" w:type="dxa"/>
            <w:tcBorders>
              <w:top w:val="single" w:sz="18" w:space="0" w:color="auto"/>
              <w:left w:val="single" w:sz="6" w:space="0" w:color="auto"/>
              <w:bottom w:val="single" w:sz="6" w:space="0" w:color="auto"/>
              <w:right w:val="single" w:sz="18" w:space="0" w:color="auto"/>
            </w:tcBorders>
            <w:shd w:val="clear" w:color="auto" w:fill="FFFF99"/>
            <w:vAlign w:val="center"/>
          </w:tcPr>
          <w:p w:rsidR="002D3B76" w:rsidRPr="00546E8D" w:rsidRDefault="00BF0D35" w:rsidP="002D3B76">
            <w:pPr>
              <w:jc w:val="center"/>
              <w:rPr>
                <w:b/>
                <w:sz w:val="20"/>
                <w:szCs w:val="20"/>
              </w:rPr>
            </w:pPr>
            <w:r>
              <w:rPr>
                <w:b/>
                <w:sz w:val="20"/>
                <w:szCs w:val="20"/>
              </w:rPr>
              <w:t>00</w:t>
            </w:r>
            <w:r w:rsidR="00E4612E">
              <w:rPr>
                <w:b/>
                <w:sz w:val="20"/>
                <w:szCs w:val="20"/>
              </w:rPr>
              <w:t>0</w:t>
            </w:r>
          </w:p>
        </w:tc>
        <w:tc>
          <w:tcPr>
            <w:tcW w:w="672" w:type="dxa"/>
            <w:tcBorders>
              <w:top w:val="single" w:sz="18" w:space="0" w:color="auto"/>
              <w:left w:val="single" w:sz="18" w:space="0" w:color="auto"/>
              <w:bottom w:val="single" w:sz="6" w:space="0" w:color="auto"/>
              <w:right w:val="single" w:sz="6" w:space="0" w:color="auto"/>
            </w:tcBorders>
            <w:shd w:val="clear" w:color="auto" w:fill="FFFF99"/>
            <w:vAlign w:val="center"/>
          </w:tcPr>
          <w:p w:rsidR="002D3B76" w:rsidRPr="00546E8D" w:rsidRDefault="00BF0D35" w:rsidP="002D3B76">
            <w:pPr>
              <w:jc w:val="center"/>
              <w:rPr>
                <w:b/>
                <w:sz w:val="20"/>
                <w:szCs w:val="20"/>
              </w:rPr>
            </w:pPr>
            <w:r>
              <w:rPr>
                <w:b/>
                <w:sz w:val="20"/>
                <w:szCs w:val="20"/>
              </w:rPr>
              <w:t>0</w:t>
            </w:r>
            <w:r w:rsidR="00E4612E">
              <w:rPr>
                <w:b/>
                <w:sz w:val="20"/>
                <w:szCs w:val="20"/>
              </w:rPr>
              <w:t>00</w:t>
            </w:r>
          </w:p>
        </w:tc>
        <w:tc>
          <w:tcPr>
            <w:tcW w:w="672" w:type="dxa"/>
            <w:tcBorders>
              <w:top w:val="single" w:sz="18" w:space="0" w:color="auto"/>
              <w:left w:val="single" w:sz="6" w:space="0" w:color="auto"/>
              <w:bottom w:val="single" w:sz="6" w:space="0" w:color="auto"/>
              <w:right w:val="single" w:sz="6" w:space="0" w:color="auto"/>
            </w:tcBorders>
            <w:shd w:val="clear" w:color="auto" w:fill="FFFF99"/>
            <w:vAlign w:val="center"/>
          </w:tcPr>
          <w:p w:rsidR="002D3B76" w:rsidRPr="00546E8D" w:rsidRDefault="00BF0D35" w:rsidP="002D3B76">
            <w:pPr>
              <w:jc w:val="center"/>
              <w:rPr>
                <w:b/>
                <w:sz w:val="20"/>
                <w:szCs w:val="20"/>
              </w:rPr>
            </w:pPr>
            <w:r>
              <w:rPr>
                <w:b/>
                <w:sz w:val="20"/>
                <w:szCs w:val="20"/>
              </w:rPr>
              <w:t>0</w:t>
            </w:r>
            <w:r w:rsidR="00E4612E">
              <w:rPr>
                <w:b/>
                <w:sz w:val="20"/>
                <w:szCs w:val="20"/>
              </w:rPr>
              <w:t>00</w:t>
            </w:r>
          </w:p>
        </w:tc>
        <w:tc>
          <w:tcPr>
            <w:tcW w:w="672" w:type="dxa"/>
            <w:tcBorders>
              <w:top w:val="single" w:sz="18" w:space="0" w:color="auto"/>
              <w:left w:val="single" w:sz="6" w:space="0" w:color="auto"/>
              <w:bottom w:val="single" w:sz="6" w:space="0" w:color="auto"/>
              <w:right w:val="single" w:sz="6" w:space="0" w:color="auto"/>
            </w:tcBorders>
            <w:shd w:val="clear" w:color="auto" w:fill="FFFF99"/>
            <w:vAlign w:val="center"/>
          </w:tcPr>
          <w:p w:rsidR="002D3B76" w:rsidRPr="00546E8D" w:rsidRDefault="00BF0D35" w:rsidP="002D3B76">
            <w:pPr>
              <w:jc w:val="center"/>
              <w:rPr>
                <w:b/>
                <w:sz w:val="20"/>
                <w:szCs w:val="20"/>
              </w:rPr>
            </w:pPr>
            <w:r>
              <w:rPr>
                <w:b/>
                <w:sz w:val="20"/>
                <w:szCs w:val="20"/>
              </w:rPr>
              <w:t>0</w:t>
            </w:r>
            <w:r w:rsidR="00E4612E">
              <w:rPr>
                <w:b/>
                <w:sz w:val="20"/>
                <w:szCs w:val="20"/>
              </w:rPr>
              <w:t>00</w:t>
            </w:r>
          </w:p>
        </w:tc>
        <w:tc>
          <w:tcPr>
            <w:tcW w:w="672" w:type="dxa"/>
            <w:tcBorders>
              <w:top w:val="single" w:sz="18" w:space="0" w:color="auto"/>
              <w:left w:val="single" w:sz="6" w:space="0" w:color="auto"/>
              <w:bottom w:val="single" w:sz="6" w:space="0" w:color="auto"/>
              <w:right w:val="single" w:sz="18" w:space="0" w:color="auto"/>
            </w:tcBorders>
            <w:shd w:val="clear" w:color="auto" w:fill="FFFF99"/>
            <w:vAlign w:val="center"/>
          </w:tcPr>
          <w:p w:rsidR="002D3B76" w:rsidRPr="00546E8D" w:rsidRDefault="00BF0D35" w:rsidP="002D3B76">
            <w:pPr>
              <w:jc w:val="center"/>
              <w:rPr>
                <w:b/>
                <w:sz w:val="20"/>
                <w:szCs w:val="20"/>
              </w:rPr>
            </w:pPr>
            <w:r>
              <w:rPr>
                <w:b/>
                <w:sz w:val="20"/>
                <w:szCs w:val="20"/>
              </w:rPr>
              <w:t>0</w:t>
            </w:r>
            <w:r w:rsidR="00E4612E">
              <w:rPr>
                <w:b/>
                <w:sz w:val="20"/>
                <w:szCs w:val="20"/>
              </w:rPr>
              <w:t>00</w:t>
            </w:r>
          </w:p>
        </w:tc>
      </w:tr>
      <w:tr w:rsidR="002D3B76" w:rsidRPr="00B25436" w:rsidTr="0034026E">
        <w:trPr>
          <w:jc w:val="center"/>
        </w:trPr>
        <w:tc>
          <w:tcPr>
            <w:tcW w:w="1508" w:type="dxa"/>
            <w:vMerge/>
            <w:tcBorders>
              <w:top w:val="single" w:sz="6" w:space="0" w:color="auto"/>
              <w:left w:val="single" w:sz="18" w:space="0" w:color="auto"/>
              <w:bottom w:val="single" w:sz="18" w:space="0" w:color="auto"/>
              <w:right w:val="single" w:sz="6" w:space="0" w:color="auto"/>
            </w:tcBorders>
            <w:shd w:val="clear" w:color="auto" w:fill="99CCFF"/>
            <w:vAlign w:val="center"/>
          </w:tcPr>
          <w:p w:rsidR="002D3B76" w:rsidRPr="00B25436" w:rsidRDefault="002D3B76" w:rsidP="002D3B76">
            <w:pPr>
              <w:jc w:val="center"/>
              <w:rPr>
                <w:b/>
                <w:sz w:val="20"/>
                <w:szCs w:val="20"/>
              </w:rPr>
            </w:pPr>
          </w:p>
        </w:tc>
        <w:tc>
          <w:tcPr>
            <w:tcW w:w="1042" w:type="dxa"/>
            <w:tcBorders>
              <w:top w:val="single" w:sz="6" w:space="0" w:color="auto"/>
              <w:left w:val="single" w:sz="6" w:space="0" w:color="auto"/>
              <w:bottom w:val="single" w:sz="6" w:space="0" w:color="auto"/>
              <w:right w:val="single" w:sz="18" w:space="0" w:color="auto"/>
            </w:tcBorders>
            <w:shd w:val="clear" w:color="auto" w:fill="99CCFF"/>
            <w:vAlign w:val="center"/>
          </w:tcPr>
          <w:p w:rsidR="002D3B76" w:rsidRPr="00B25436" w:rsidRDefault="002D3B76" w:rsidP="002D3B76">
            <w:pPr>
              <w:jc w:val="center"/>
              <w:rPr>
                <w:b/>
                <w:sz w:val="20"/>
                <w:szCs w:val="20"/>
              </w:rPr>
            </w:pPr>
            <w:r w:rsidRPr="00B25436">
              <w:rPr>
                <w:b/>
                <w:sz w:val="20"/>
                <w:szCs w:val="20"/>
              </w:rPr>
              <w:t>01</w:t>
            </w:r>
          </w:p>
        </w:tc>
        <w:tc>
          <w:tcPr>
            <w:tcW w:w="672" w:type="dxa"/>
            <w:tcBorders>
              <w:top w:val="single" w:sz="6" w:space="0" w:color="auto"/>
              <w:left w:val="single" w:sz="18" w:space="0" w:color="auto"/>
              <w:bottom w:val="single" w:sz="6" w:space="0" w:color="auto"/>
              <w:right w:val="single" w:sz="6" w:space="0" w:color="auto"/>
            </w:tcBorders>
            <w:shd w:val="clear" w:color="auto" w:fill="FFFF99"/>
            <w:vAlign w:val="center"/>
          </w:tcPr>
          <w:p w:rsidR="002D3B76" w:rsidRPr="00546E8D" w:rsidRDefault="00BF0D35" w:rsidP="002D3B76">
            <w:pPr>
              <w:jc w:val="center"/>
              <w:rPr>
                <w:b/>
                <w:sz w:val="20"/>
                <w:szCs w:val="20"/>
              </w:rPr>
            </w:pPr>
            <w:r>
              <w:rPr>
                <w:b/>
                <w:sz w:val="20"/>
                <w:szCs w:val="20"/>
              </w:rPr>
              <w:t>1</w:t>
            </w:r>
            <w:r w:rsidR="00E4612E">
              <w:rPr>
                <w:b/>
                <w:sz w:val="20"/>
                <w:szCs w:val="20"/>
              </w:rPr>
              <w:t>00</w:t>
            </w: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Pr="00546E8D" w:rsidRDefault="00BF0D35" w:rsidP="002D3B76">
            <w:pPr>
              <w:jc w:val="center"/>
              <w:rPr>
                <w:b/>
                <w:sz w:val="20"/>
                <w:szCs w:val="20"/>
              </w:rPr>
            </w:pPr>
            <w:r>
              <w:rPr>
                <w:b/>
                <w:sz w:val="20"/>
                <w:szCs w:val="20"/>
              </w:rPr>
              <w:t>1</w:t>
            </w:r>
            <w:r w:rsidR="00E4612E">
              <w:rPr>
                <w:b/>
                <w:sz w:val="20"/>
                <w:szCs w:val="20"/>
              </w:rPr>
              <w:t>00</w:t>
            </w: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Pr="00546E8D" w:rsidRDefault="00BF0D35" w:rsidP="002D3B76">
            <w:pPr>
              <w:jc w:val="center"/>
              <w:rPr>
                <w:b/>
                <w:sz w:val="20"/>
                <w:szCs w:val="20"/>
              </w:rPr>
            </w:pPr>
            <w:r>
              <w:rPr>
                <w:b/>
                <w:sz w:val="20"/>
                <w:szCs w:val="20"/>
              </w:rPr>
              <w:t>1</w:t>
            </w:r>
            <w:r w:rsidR="00E4612E">
              <w:rPr>
                <w:b/>
                <w:sz w:val="20"/>
                <w:szCs w:val="20"/>
              </w:rPr>
              <w:t>00</w:t>
            </w:r>
          </w:p>
        </w:tc>
        <w:tc>
          <w:tcPr>
            <w:tcW w:w="672" w:type="dxa"/>
            <w:tcBorders>
              <w:top w:val="single" w:sz="6" w:space="0" w:color="auto"/>
              <w:left w:val="single" w:sz="6" w:space="0" w:color="auto"/>
              <w:bottom w:val="single" w:sz="6" w:space="0" w:color="auto"/>
              <w:right w:val="single" w:sz="18" w:space="0" w:color="auto"/>
            </w:tcBorders>
            <w:shd w:val="clear" w:color="auto" w:fill="FFFF99"/>
            <w:vAlign w:val="center"/>
          </w:tcPr>
          <w:p w:rsidR="002D3B76" w:rsidRPr="00546E8D" w:rsidRDefault="00BF0D35" w:rsidP="002D3B76">
            <w:pPr>
              <w:jc w:val="center"/>
              <w:rPr>
                <w:b/>
                <w:sz w:val="20"/>
                <w:szCs w:val="20"/>
              </w:rPr>
            </w:pPr>
            <w:r>
              <w:rPr>
                <w:b/>
                <w:sz w:val="20"/>
                <w:szCs w:val="20"/>
              </w:rPr>
              <w:t>1</w:t>
            </w:r>
            <w:r w:rsidR="00E4612E">
              <w:rPr>
                <w:b/>
                <w:sz w:val="20"/>
                <w:szCs w:val="20"/>
              </w:rPr>
              <w:t>00</w:t>
            </w:r>
          </w:p>
        </w:tc>
        <w:tc>
          <w:tcPr>
            <w:tcW w:w="672" w:type="dxa"/>
            <w:tcBorders>
              <w:top w:val="single" w:sz="6" w:space="0" w:color="auto"/>
              <w:left w:val="single" w:sz="18" w:space="0" w:color="auto"/>
              <w:bottom w:val="single" w:sz="6" w:space="0" w:color="auto"/>
              <w:right w:val="single" w:sz="6" w:space="0" w:color="auto"/>
            </w:tcBorders>
            <w:shd w:val="clear" w:color="auto" w:fill="FFFF99"/>
            <w:vAlign w:val="center"/>
          </w:tcPr>
          <w:p w:rsidR="002D3B76" w:rsidRPr="00546E8D" w:rsidRDefault="00E4612E" w:rsidP="002D3B76">
            <w:pPr>
              <w:jc w:val="center"/>
              <w:rPr>
                <w:b/>
                <w:sz w:val="20"/>
                <w:szCs w:val="20"/>
              </w:rPr>
            </w:pPr>
            <w:r>
              <w:rPr>
                <w:b/>
                <w:sz w:val="20"/>
                <w:szCs w:val="20"/>
              </w:rPr>
              <w:t>100</w:t>
            </w: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Pr="00546E8D" w:rsidRDefault="00E4612E" w:rsidP="002D3B76">
            <w:pPr>
              <w:jc w:val="center"/>
              <w:rPr>
                <w:b/>
                <w:sz w:val="20"/>
                <w:szCs w:val="20"/>
              </w:rPr>
            </w:pPr>
            <w:r>
              <w:rPr>
                <w:b/>
                <w:sz w:val="20"/>
                <w:szCs w:val="20"/>
              </w:rPr>
              <w:t>100</w:t>
            </w: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Pr="00546E8D" w:rsidRDefault="00E4612E" w:rsidP="002D3B76">
            <w:pPr>
              <w:jc w:val="center"/>
              <w:rPr>
                <w:b/>
                <w:sz w:val="20"/>
                <w:szCs w:val="20"/>
              </w:rPr>
            </w:pPr>
            <w:r>
              <w:rPr>
                <w:b/>
                <w:sz w:val="20"/>
                <w:szCs w:val="20"/>
              </w:rPr>
              <w:t>100</w:t>
            </w:r>
          </w:p>
        </w:tc>
        <w:tc>
          <w:tcPr>
            <w:tcW w:w="672" w:type="dxa"/>
            <w:tcBorders>
              <w:top w:val="single" w:sz="6" w:space="0" w:color="auto"/>
              <w:left w:val="single" w:sz="6" w:space="0" w:color="auto"/>
              <w:bottom w:val="single" w:sz="6" w:space="0" w:color="auto"/>
              <w:right w:val="single" w:sz="18" w:space="0" w:color="auto"/>
            </w:tcBorders>
            <w:shd w:val="clear" w:color="auto" w:fill="FFFF99"/>
            <w:vAlign w:val="center"/>
          </w:tcPr>
          <w:p w:rsidR="002D3B76" w:rsidRPr="00546E8D" w:rsidRDefault="00E4612E" w:rsidP="002D3B76">
            <w:pPr>
              <w:jc w:val="center"/>
              <w:rPr>
                <w:b/>
                <w:sz w:val="20"/>
                <w:szCs w:val="20"/>
              </w:rPr>
            </w:pPr>
            <w:r>
              <w:rPr>
                <w:b/>
                <w:sz w:val="20"/>
                <w:szCs w:val="20"/>
              </w:rPr>
              <w:t>100</w:t>
            </w:r>
          </w:p>
        </w:tc>
      </w:tr>
      <w:tr w:rsidR="002D3B76" w:rsidRPr="00B25436" w:rsidTr="0034026E">
        <w:trPr>
          <w:jc w:val="center"/>
        </w:trPr>
        <w:tc>
          <w:tcPr>
            <w:tcW w:w="1508" w:type="dxa"/>
            <w:vMerge/>
            <w:tcBorders>
              <w:top w:val="single" w:sz="6" w:space="0" w:color="auto"/>
              <w:left w:val="single" w:sz="18" w:space="0" w:color="auto"/>
              <w:bottom w:val="single" w:sz="18" w:space="0" w:color="auto"/>
              <w:right w:val="single" w:sz="6" w:space="0" w:color="auto"/>
            </w:tcBorders>
            <w:shd w:val="clear" w:color="auto" w:fill="99CCFF"/>
            <w:vAlign w:val="center"/>
          </w:tcPr>
          <w:p w:rsidR="002D3B76" w:rsidRPr="00B25436" w:rsidRDefault="002D3B76" w:rsidP="002D3B76">
            <w:pPr>
              <w:jc w:val="center"/>
              <w:rPr>
                <w:b/>
                <w:sz w:val="20"/>
                <w:szCs w:val="20"/>
              </w:rPr>
            </w:pPr>
          </w:p>
        </w:tc>
        <w:tc>
          <w:tcPr>
            <w:tcW w:w="1042" w:type="dxa"/>
            <w:tcBorders>
              <w:top w:val="single" w:sz="6" w:space="0" w:color="auto"/>
              <w:left w:val="single" w:sz="6" w:space="0" w:color="auto"/>
              <w:bottom w:val="single" w:sz="6" w:space="0" w:color="auto"/>
              <w:right w:val="single" w:sz="18" w:space="0" w:color="auto"/>
            </w:tcBorders>
            <w:shd w:val="clear" w:color="auto" w:fill="99CCFF"/>
            <w:vAlign w:val="center"/>
          </w:tcPr>
          <w:p w:rsidR="002D3B76" w:rsidRPr="00B25436" w:rsidRDefault="002D3B76" w:rsidP="002D3B76">
            <w:pPr>
              <w:jc w:val="center"/>
              <w:rPr>
                <w:b/>
                <w:sz w:val="20"/>
                <w:szCs w:val="20"/>
              </w:rPr>
            </w:pPr>
            <w:r w:rsidRPr="00B25436">
              <w:rPr>
                <w:b/>
                <w:sz w:val="20"/>
                <w:szCs w:val="20"/>
              </w:rPr>
              <w:t>11</w:t>
            </w:r>
          </w:p>
        </w:tc>
        <w:tc>
          <w:tcPr>
            <w:tcW w:w="672" w:type="dxa"/>
            <w:tcBorders>
              <w:top w:val="single" w:sz="6" w:space="0" w:color="auto"/>
              <w:left w:val="single" w:sz="18" w:space="0" w:color="auto"/>
              <w:bottom w:val="single" w:sz="6" w:space="0" w:color="auto"/>
              <w:right w:val="single" w:sz="6" w:space="0" w:color="auto"/>
            </w:tcBorders>
            <w:shd w:val="clear" w:color="auto" w:fill="FFFF99"/>
            <w:vAlign w:val="center"/>
          </w:tcPr>
          <w:p w:rsidR="002D3B76" w:rsidRDefault="00E4612E" w:rsidP="002D3B76">
            <w:pPr>
              <w:jc w:val="center"/>
            </w:pPr>
            <w:r>
              <w:t>00</w:t>
            </w:r>
            <w:r w:rsidR="00BF0D35">
              <w:t>1</w:t>
            </w: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Default="00E4612E" w:rsidP="002D3B76">
            <w:pPr>
              <w:jc w:val="center"/>
            </w:pPr>
            <w:r>
              <w:t>001</w:t>
            </w: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Default="00E4612E" w:rsidP="002D3B76">
            <w:pPr>
              <w:jc w:val="center"/>
            </w:pPr>
            <w:r>
              <w:t>00</w:t>
            </w:r>
            <w:r w:rsidR="00BF0D35">
              <w:t>1</w:t>
            </w:r>
          </w:p>
        </w:tc>
        <w:tc>
          <w:tcPr>
            <w:tcW w:w="672" w:type="dxa"/>
            <w:tcBorders>
              <w:top w:val="single" w:sz="6" w:space="0" w:color="auto"/>
              <w:left w:val="single" w:sz="6" w:space="0" w:color="auto"/>
              <w:bottom w:val="single" w:sz="6" w:space="0" w:color="auto"/>
              <w:right w:val="single" w:sz="18" w:space="0" w:color="auto"/>
            </w:tcBorders>
            <w:shd w:val="clear" w:color="auto" w:fill="FFFF99"/>
            <w:vAlign w:val="center"/>
          </w:tcPr>
          <w:p w:rsidR="002D3B76" w:rsidRDefault="00E4612E" w:rsidP="002D3B76">
            <w:pPr>
              <w:jc w:val="center"/>
            </w:pPr>
            <w:r>
              <w:t>00</w:t>
            </w:r>
            <w:r w:rsidR="00BF0D35">
              <w:t>1</w:t>
            </w:r>
          </w:p>
        </w:tc>
        <w:tc>
          <w:tcPr>
            <w:tcW w:w="672" w:type="dxa"/>
            <w:tcBorders>
              <w:top w:val="single" w:sz="6" w:space="0" w:color="auto"/>
              <w:left w:val="single" w:sz="18" w:space="0" w:color="auto"/>
              <w:bottom w:val="single" w:sz="6" w:space="0" w:color="auto"/>
              <w:right w:val="single" w:sz="6" w:space="0" w:color="auto"/>
            </w:tcBorders>
            <w:shd w:val="clear" w:color="auto" w:fill="FFFF99"/>
            <w:vAlign w:val="center"/>
          </w:tcPr>
          <w:p w:rsidR="002D3B76" w:rsidRDefault="00E4612E" w:rsidP="002D3B76">
            <w:pPr>
              <w:jc w:val="center"/>
            </w:pPr>
            <w:r>
              <w:t>00</w:t>
            </w:r>
            <w:r w:rsidR="00BF0D35">
              <w:t>1</w:t>
            </w: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Default="00E4612E" w:rsidP="002D3B76">
            <w:pPr>
              <w:jc w:val="center"/>
            </w:pPr>
            <w:r>
              <w:t>00</w:t>
            </w:r>
            <w:r w:rsidR="00BF0D35">
              <w:t>1</w:t>
            </w: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Default="00E4612E" w:rsidP="002D3B76">
            <w:pPr>
              <w:jc w:val="center"/>
            </w:pPr>
            <w:r>
              <w:t>00</w:t>
            </w:r>
            <w:r w:rsidR="00BF0D35">
              <w:t>1</w:t>
            </w:r>
          </w:p>
        </w:tc>
        <w:tc>
          <w:tcPr>
            <w:tcW w:w="672" w:type="dxa"/>
            <w:tcBorders>
              <w:top w:val="single" w:sz="6" w:space="0" w:color="auto"/>
              <w:left w:val="single" w:sz="6" w:space="0" w:color="auto"/>
              <w:bottom w:val="single" w:sz="6" w:space="0" w:color="auto"/>
              <w:right w:val="single" w:sz="18" w:space="0" w:color="auto"/>
            </w:tcBorders>
            <w:shd w:val="clear" w:color="auto" w:fill="FFFF99"/>
            <w:vAlign w:val="center"/>
          </w:tcPr>
          <w:p w:rsidR="002D3B76" w:rsidRDefault="00E4612E" w:rsidP="002D3B76">
            <w:pPr>
              <w:jc w:val="center"/>
            </w:pPr>
            <w:r>
              <w:t>00</w:t>
            </w:r>
            <w:r w:rsidR="00BF0D35">
              <w:t>1</w:t>
            </w:r>
          </w:p>
        </w:tc>
      </w:tr>
      <w:tr w:rsidR="002D3B76" w:rsidRPr="00B25436" w:rsidTr="0034026E">
        <w:trPr>
          <w:jc w:val="center"/>
        </w:trPr>
        <w:tc>
          <w:tcPr>
            <w:tcW w:w="1508" w:type="dxa"/>
            <w:vMerge/>
            <w:tcBorders>
              <w:top w:val="single" w:sz="6" w:space="0" w:color="auto"/>
              <w:left w:val="single" w:sz="18" w:space="0" w:color="auto"/>
              <w:bottom w:val="single" w:sz="18" w:space="0" w:color="auto"/>
              <w:right w:val="single" w:sz="6" w:space="0" w:color="auto"/>
            </w:tcBorders>
            <w:shd w:val="clear" w:color="auto" w:fill="99CCFF"/>
            <w:vAlign w:val="center"/>
          </w:tcPr>
          <w:p w:rsidR="002D3B76" w:rsidRPr="00B25436" w:rsidRDefault="002D3B76" w:rsidP="002D3B76">
            <w:pPr>
              <w:jc w:val="center"/>
              <w:rPr>
                <w:b/>
                <w:sz w:val="20"/>
                <w:szCs w:val="20"/>
              </w:rPr>
            </w:pPr>
          </w:p>
        </w:tc>
        <w:tc>
          <w:tcPr>
            <w:tcW w:w="1042" w:type="dxa"/>
            <w:tcBorders>
              <w:top w:val="single" w:sz="6" w:space="0" w:color="auto"/>
              <w:left w:val="single" w:sz="6" w:space="0" w:color="auto"/>
              <w:bottom w:val="single" w:sz="18" w:space="0" w:color="auto"/>
              <w:right w:val="single" w:sz="18" w:space="0" w:color="auto"/>
            </w:tcBorders>
            <w:shd w:val="clear" w:color="auto" w:fill="99CCFF"/>
            <w:vAlign w:val="center"/>
          </w:tcPr>
          <w:p w:rsidR="002D3B76" w:rsidRPr="00B25436" w:rsidRDefault="002D3B76" w:rsidP="002D3B76">
            <w:pPr>
              <w:jc w:val="center"/>
              <w:rPr>
                <w:b/>
                <w:sz w:val="20"/>
                <w:szCs w:val="20"/>
              </w:rPr>
            </w:pPr>
            <w:r w:rsidRPr="00B25436">
              <w:rPr>
                <w:b/>
                <w:sz w:val="20"/>
                <w:szCs w:val="20"/>
              </w:rPr>
              <w:t>10</w:t>
            </w:r>
          </w:p>
        </w:tc>
        <w:tc>
          <w:tcPr>
            <w:tcW w:w="672" w:type="dxa"/>
            <w:tcBorders>
              <w:top w:val="single" w:sz="6" w:space="0" w:color="auto"/>
              <w:left w:val="single" w:sz="18" w:space="0" w:color="auto"/>
              <w:bottom w:val="single" w:sz="18" w:space="0" w:color="auto"/>
              <w:right w:val="single" w:sz="6" w:space="0" w:color="auto"/>
            </w:tcBorders>
            <w:shd w:val="clear" w:color="auto" w:fill="FFFF99"/>
            <w:vAlign w:val="center"/>
          </w:tcPr>
          <w:p w:rsidR="002D3B76" w:rsidRPr="00546E8D" w:rsidRDefault="00BF0D35" w:rsidP="002D3B76">
            <w:pPr>
              <w:jc w:val="center"/>
              <w:rPr>
                <w:b/>
                <w:sz w:val="20"/>
                <w:szCs w:val="20"/>
              </w:rPr>
            </w:pPr>
            <w:r>
              <w:rPr>
                <w:b/>
                <w:sz w:val="20"/>
                <w:szCs w:val="20"/>
              </w:rPr>
              <w:t>01</w:t>
            </w:r>
            <w:r w:rsidR="00E4612E">
              <w:rPr>
                <w:b/>
                <w:sz w:val="20"/>
                <w:szCs w:val="20"/>
              </w:rPr>
              <w:t>0</w:t>
            </w:r>
          </w:p>
        </w:tc>
        <w:tc>
          <w:tcPr>
            <w:tcW w:w="672" w:type="dxa"/>
            <w:tcBorders>
              <w:top w:val="single" w:sz="6" w:space="0" w:color="auto"/>
              <w:left w:val="single" w:sz="6" w:space="0" w:color="auto"/>
              <w:bottom w:val="single" w:sz="18" w:space="0" w:color="auto"/>
              <w:right w:val="single" w:sz="6" w:space="0" w:color="auto"/>
            </w:tcBorders>
            <w:shd w:val="clear" w:color="auto" w:fill="FFFF99"/>
            <w:vAlign w:val="center"/>
          </w:tcPr>
          <w:p w:rsidR="002D3B76" w:rsidRPr="00546E8D" w:rsidRDefault="00BF0D35" w:rsidP="002D3B76">
            <w:pPr>
              <w:jc w:val="center"/>
              <w:rPr>
                <w:b/>
                <w:sz w:val="20"/>
                <w:szCs w:val="20"/>
              </w:rPr>
            </w:pPr>
            <w:r>
              <w:rPr>
                <w:b/>
                <w:sz w:val="20"/>
                <w:szCs w:val="20"/>
              </w:rPr>
              <w:t>01</w:t>
            </w:r>
            <w:r w:rsidR="00E4612E">
              <w:rPr>
                <w:b/>
                <w:sz w:val="20"/>
                <w:szCs w:val="20"/>
              </w:rPr>
              <w:t>0</w:t>
            </w:r>
          </w:p>
        </w:tc>
        <w:tc>
          <w:tcPr>
            <w:tcW w:w="672" w:type="dxa"/>
            <w:tcBorders>
              <w:top w:val="single" w:sz="6" w:space="0" w:color="auto"/>
              <w:left w:val="single" w:sz="6" w:space="0" w:color="auto"/>
              <w:bottom w:val="single" w:sz="18" w:space="0" w:color="auto"/>
              <w:right w:val="single" w:sz="6" w:space="0" w:color="auto"/>
            </w:tcBorders>
            <w:shd w:val="clear" w:color="auto" w:fill="FFFF99"/>
            <w:vAlign w:val="center"/>
          </w:tcPr>
          <w:p w:rsidR="002D3B76" w:rsidRPr="00546E8D" w:rsidRDefault="00E4612E" w:rsidP="002D3B76">
            <w:pPr>
              <w:jc w:val="center"/>
              <w:rPr>
                <w:b/>
                <w:sz w:val="20"/>
                <w:szCs w:val="20"/>
              </w:rPr>
            </w:pPr>
            <w:r>
              <w:rPr>
                <w:b/>
                <w:sz w:val="20"/>
                <w:szCs w:val="20"/>
              </w:rPr>
              <w:t>010</w:t>
            </w:r>
          </w:p>
        </w:tc>
        <w:tc>
          <w:tcPr>
            <w:tcW w:w="672" w:type="dxa"/>
            <w:tcBorders>
              <w:top w:val="single" w:sz="6" w:space="0" w:color="auto"/>
              <w:left w:val="single" w:sz="6" w:space="0" w:color="auto"/>
              <w:bottom w:val="single" w:sz="18" w:space="0" w:color="auto"/>
              <w:right w:val="single" w:sz="18" w:space="0" w:color="auto"/>
            </w:tcBorders>
            <w:shd w:val="clear" w:color="auto" w:fill="FFFF99"/>
            <w:vAlign w:val="center"/>
          </w:tcPr>
          <w:p w:rsidR="002D3B76" w:rsidRPr="00546E8D" w:rsidRDefault="00E4612E" w:rsidP="002D3B76">
            <w:pPr>
              <w:jc w:val="center"/>
              <w:rPr>
                <w:b/>
                <w:sz w:val="20"/>
                <w:szCs w:val="20"/>
              </w:rPr>
            </w:pPr>
            <w:r>
              <w:rPr>
                <w:b/>
                <w:sz w:val="20"/>
                <w:szCs w:val="20"/>
              </w:rPr>
              <w:t>010</w:t>
            </w:r>
          </w:p>
        </w:tc>
        <w:tc>
          <w:tcPr>
            <w:tcW w:w="672" w:type="dxa"/>
            <w:tcBorders>
              <w:top w:val="single" w:sz="6" w:space="0" w:color="auto"/>
              <w:left w:val="single" w:sz="18" w:space="0" w:color="auto"/>
              <w:bottom w:val="single" w:sz="18" w:space="0" w:color="auto"/>
              <w:right w:val="single" w:sz="6" w:space="0" w:color="auto"/>
            </w:tcBorders>
            <w:shd w:val="clear" w:color="auto" w:fill="FFFF99"/>
            <w:vAlign w:val="center"/>
          </w:tcPr>
          <w:p w:rsidR="002D3B76" w:rsidRPr="00546E8D" w:rsidRDefault="00BF0D35" w:rsidP="002D3B76">
            <w:pPr>
              <w:jc w:val="center"/>
              <w:rPr>
                <w:b/>
                <w:sz w:val="20"/>
                <w:szCs w:val="20"/>
              </w:rPr>
            </w:pPr>
            <w:r>
              <w:rPr>
                <w:b/>
                <w:sz w:val="20"/>
                <w:szCs w:val="20"/>
              </w:rPr>
              <w:t>01</w:t>
            </w:r>
            <w:r w:rsidR="00E4612E">
              <w:rPr>
                <w:b/>
                <w:sz w:val="20"/>
                <w:szCs w:val="20"/>
              </w:rPr>
              <w:t>0</w:t>
            </w:r>
          </w:p>
        </w:tc>
        <w:tc>
          <w:tcPr>
            <w:tcW w:w="672" w:type="dxa"/>
            <w:tcBorders>
              <w:top w:val="single" w:sz="6" w:space="0" w:color="auto"/>
              <w:left w:val="single" w:sz="6" w:space="0" w:color="auto"/>
              <w:bottom w:val="single" w:sz="18" w:space="0" w:color="auto"/>
              <w:right w:val="single" w:sz="6" w:space="0" w:color="auto"/>
            </w:tcBorders>
            <w:shd w:val="clear" w:color="auto" w:fill="FFFF99"/>
            <w:vAlign w:val="center"/>
          </w:tcPr>
          <w:p w:rsidR="002D3B76" w:rsidRPr="00546E8D" w:rsidRDefault="00BF0D35" w:rsidP="002D3B76">
            <w:pPr>
              <w:jc w:val="center"/>
              <w:rPr>
                <w:b/>
                <w:sz w:val="20"/>
                <w:szCs w:val="20"/>
              </w:rPr>
            </w:pPr>
            <w:r>
              <w:rPr>
                <w:b/>
                <w:sz w:val="20"/>
                <w:szCs w:val="20"/>
              </w:rPr>
              <w:t>01</w:t>
            </w:r>
            <w:r w:rsidR="00E4612E">
              <w:rPr>
                <w:b/>
                <w:sz w:val="20"/>
                <w:szCs w:val="20"/>
              </w:rPr>
              <w:t>0</w:t>
            </w:r>
          </w:p>
        </w:tc>
        <w:tc>
          <w:tcPr>
            <w:tcW w:w="672" w:type="dxa"/>
            <w:tcBorders>
              <w:top w:val="single" w:sz="6" w:space="0" w:color="auto"/>
              <w:left w:val="single" w:sz="6" w:space="0" w:color="auto"/>
              <w:bottom w:val="single" w:sz="18" w:space="0" w:color="auto"/>
              <w:right w:val="single" w:sz="6" w:space="0" w:color="auto"/>
            </w:tcBorders>
            <w:shd w:val="clear" w:color="auto" w:fill="FFFF99"/>
            <w:vAlign w:val="center"/>
          </w:tcPr>
          <w:p w:rsidR="002D3B76" w:rsidRPr="00546E8D" w:rsidRDefault="00BF0D35" w:rsidP="002D3B76">
            <w:pPr>
              <w:jc w:val="center"/>
              <w:rPr>
                <w:b/>
                <w:sz w:val="20"/>
                <w:szCs w:val="20"/>
              </w:rPr>
            </w:pPr>
            <w:r>
              <w:rPr>
                <w:b/>
                <w:sz w:val="20"/>
                <w:szCs w:val="20"/>
              </w:rPr>
              <w:t>01</w:t>
            </w:r>
            <w:r w:rsidR="00E4612E">
              <w:rPr>
                <w:b/>
                <w:sz w:val="20"/>
                <w:szCs w:val="20"/>
              </w:rPr>
              <w:t>0</w:t>
            </w:r>
          </w:p>
        </w:tc>
        <w:tc>
          <w:tcPr>
            <w:tcW w:w="672" w:type="dxa"/>
            <w:tcBorders>
              <w:top w:val="single" w:sz="6" w:space="0" w:color="auto"/>
              <w:left w:val="single" w:sz="6" w:space="0" w:color="auto"/>
              <w:bottom w:val="single" w:sz="18" w:space="0" w:color="auto"/>
              <w:right w:val="single" w:sz="18" w:space="0" w:color="auto"/>
            </w:tcBorders>
            <w:shd w:val="clear" w:color="auto" w:fill="FFFF99"/>
            <w:vAlign w:val="center"/>
          </w:tcPr>
          <w:p w:rsidR="002D3B76" w:rsidRPr="00546E8D" w:rsidRDefault="00BF0D35" w:rsidP="002D3B76">
            <w:pPr>
              <w:jc w:val="center"/>
              <w:rPr>
                <w:b/>
                <w:sz w:val="20"/>
                <w:szCs w:val="20"/>
              </w:rPr>
            </w:pPr>
            <w:r>
              <w:rPr>
                <w:b/>
                <w:sz w:val="20"/>
                <w:szCs w:val="20"/>
              </w:rPr>
              <w:t>01</w:t>
            </w:r>
            <w:r w:rsidR="00E4612E">
              <w:rPr>
                <w:b/>
                <w:sz w:val="20"/>
                <w:szCs w:val="20"/>
              </w:rPr>
              <w:t>0</w:t>
            </w:r>
          </w:p>
        </w:tc>
      </w:tr>
    </w:tbl>
    <w:p w:rsidR="0062025C" w:rsidRDefault="0062025C" w:rsidP="001E7537">
      <w:pPr>
        <w:jc w:val="center"/>
        <w:rPr>
          <w:b/>
          <w:sz w:val="20"/>
          <w:szCs w:val="20"/>
        </w:rPr>
      </w:pPr>
    </w:p>
    <w:p w:rsidR="001E7537" w:rsidRDefault="001E7537" w:rsidP="001E7537">
      <w:pPr>
        <w:jc w:val="center"/>
        <w:rPr>
          <w:b/>
          <w:sz w:val="20"/>
          <w:szCs w:val="20"/>
        </w:rPr>
      </w:pPr>
    </w:p>
    <w:p w:rsidR="001E7537" w:rsidRDefault="001E7537" w:rsidP="001E7537">
      <w:pPr>
        <w:jc w:val="center"/>
        <w:rPr>
          <w:b/>
          <w:sz w:val="20"/>
          <w:szCs w:val="20"/>
        </w:rPr>
      </w:pPr>
    </w:p>
    <w:p w:rsidR="00F26443" w:rsidRDefault="00F26443" w:rsidP="001E7537">
      <w:pPr>
        <w:jc w:val="center"/>
        <w:rPr>
          <w:b/>
          <w:sz w:val="20"/>
          <w:szCs w:val="20"/>
        </w:rPr>
      </w:pPr>
    </w:p>
    <w:p w:rsidR="001E7537" w:rsidRPr="004847E1" w:rsidRDefault="001E7537" w:rsidP="001E7537">
      <w:pPr>
        <w:jc w:val="center"/>
        <w:rPr>
          <w:b/>
          <w:sz w:val="20"/>
          <w:szCs w:val="20"/>
        </w:rPr>
      </w:pPr>
      <w:r>
        <w:rPr>
          <w:b/>
          <w:sz w:val="20"/>
          <w:szCs w:val="20"/>
        </w:rPr>
        <w:t xml:space="preserve">Table </w:t>
      </w:r>
      <w:r w:rsidR="00CA26ED">
        <w:rPr>
          <w:b/>
          <w:sz w:val="20"/>
          <w:szCs w:val="20"/>
        </w:rPr>
        <w:t>8</w:t>
      </w:r>
      <w:r w:rsidRPr="00E447BA">
        <w:rPr>
          <w:b/>
          <w:sz w:val="20"/>
          <w:szCs w:val="20"/>
        </w:rPr>
        <w:t xml:space="preserve">: </w:t>
      </w:r>
      <w:r>
        <w:rPr>
          <w:b/>
          <w:sz w:val="20"/>
          <w:szCs w:val="20"/>
        </w:rPr>
        <w:t>K-map for the output variable ACK</w:t>
      </w:r>
      <w:r w:rsidRPr="007E02E6">
        <w:rPr>
          <w:b/>
          <w:sz w:val="20"/>
          <w:szCs w:val="20"/>
          <w:vertAlign w:val="subscript"/>
        </w:rPr>
        <w:t>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8"/>
        <w:gridCol w:w="1042"/>
        <w:gridCol w:w="672"/>
        <w:gridCol w:w="672"/>
        <w:gridCol w:w="672"/>
        <w:gridCol w:w="672"/>
        <w:gridCol w:w="672"/>
        <w:gridCol w:w="672"/>
        <w:gridCol w:w="672"/>
        <w:gridCol w:w="672"/>
      </w:tblGrid>
      <w:tr w:rsidR="0062025C" w:rsidRPr="00B25436" w:rsidTr="007D26F5">
        <w:trPr>
          <w:jc w:val="center"/>
        </w:trPr>
        <w:tc>
          <w:tcPr>
            <w:tcW w:w="2550" w:type="dxa"/>
            <w:gridSpan w:val="2"/>
            <w:vMerge w:val="restart"/>
            <w:tcBorders>
              <w:top w:val="single" w:sz="18" w:space="0" w:color="auto"/>
              <w:left w:val="single" w:sz="18" w:space="0" w:color="auto"/>
              <w:bottom w:val="single" w:sz="6" w:space="0" w:color="auto"/>
              <w:right w:val="single" w:sz="18" w:space="0" w:color="auto"/>
            </w:tcBorders>
            <w:shd w:val="clear" w:color="auto" w:fill="FFFF99"/>
            <w:vAlign w:val="center"/>
          </w:tcPr>
          <w:p w:rsidR="0062025C" w:rsidRPr="00546E8D" w:rsidRDefault="0062025C" w:rsidP="007D26F5">
            <w:pPr>
              <w:jc w:val="center"/>
              <w:rPr>
                <w:b/>
                <w:sz w:val="20"/>
                <w:szCs w:val="20"/>
              </w:rPr>
            </w:pPr>
            <w:r w:rsidRPr="00546E8D">
              <w:rPr>
                <w:b/>
                <w:sz w:val="20"/>
                <w:szCs w:val="20"/>
              </w:rPr>
              <w:t>Outputs</w:t>
            </w:r>
          </w:p>
          <w:p w:rsidR="0062025C" w:rsidRPr="00B25436" w:rsidRDefault="0062025C" w:rsidP="0062025C">
            <w:pPr>
              <w:jc w:val="center"/>
              <w:rPr>
                <w:b/>
                <w:sz w:val="20"/>
                <w:szCs w:val="20"/>
              </w:rPr>
            </w:pPr>
            <w:r w:rsidRPr="00546E8D">
              <w:rPr>
                <w:b/>
                <w:sz w:val="20"/>
                <w:szCs w:val="20"/>
              </w:rPr>
              <w:t xml:space="preserve"> (ACK</w:t>
            </w:r>
            <w:r w:rsidRPr="00546E8D">
              <w:rPr>
                <w:b/>
                <w:sz w:val="20"/>
                <w:szCs w:val="20"/>
                <w:vertAlign w:val="subscript"/>
              </w:rPr>
              <w:t>1</w:t>
            </w:r>
            <w:r w:rsidRPr="00546E8D">
              <w:rPr>
                <w:b/>
                <w:sz w:val="20"/>
                <w:szCs w:val="20"/>
              </w:rPr>
              <w:t>)</w:t>
            </w:r>
          </w:p>
        </w:tc>
        <w:tc>
          <w:tcPr>
            <w:tcW w:w="5376" w:type="dxa"/>
            <w:gridSpan w:val="8"/>
            <w:tcBorders>
              <w:top w:val="single" w:sz="18" w:space="0" w:color="auto"/>
              <w:left w:val="single" w:sz="18" w:space="0" w:color="auto"/>
              <w:bottom w:val="single" w:sz="6" w:space="0" w:color="auto"/>
              <w:right w:val="single" w:sz="18" w:space="0" w:color="auto"/>
            </w:tcBorders>
            <w:shd w:val="clear" w:color="auto" w:fill="99CCFF"/>
            <w:vAlign w:val="center"/>
          </w:tcPr>
          <w:p w:rsidR="0062025C" w:rsidRPr="00B25436" w:rsidRDefault="0062025C" w:rsidP="007D26F5">
            <w:pPr>
              <w:jc w:val="center"/>
              <w:rPr>
                <w:b/>
                <w:sz w:val="20"/>
                <w:szCs w:val="20"/>
              </w:rPr>
            </w:pPr>
            <w:r w:rsidRPr="00B25436">
              <w:rPr>
                <w:b/>
                <w:sz w:val="20"/>
                <w:szCs w:val="20"/>
              </w:rPr>
              <w:t>Inputs</w:t>
            </w:r>
          </w:p>
          <w:p w:rsidR="0062025C" w:rsidRPr="00B25436" w:rsidRDefault="0062025C" w:rsidP="007D26F5">
            <w:pPr>
              <w:jc w:val="center"/>
              <w:rPr>
                <w:b/>
                <w:sz w:val="20"/>
                <w:szCs w:val="20"/>
              </w:rPr>
            </w:pPr>
            <w:r w:rsidRPr="00B25436">
              <w:rPr>
                <w:b/>
                <w:sz w:val="20"/>
                <w:szCs w:val="20"/>
              </w:rPr>
              <w:t>(REQ</w:t>
            </w:r>
            <w:r w:rsidRPr="00B25436">
              <w:rPr>
                <w:b/>
                <w:sz w:val="20"/>
                <w:szCs w:val="20"/>
                <w:vertAlign w:val="subscript"/>
              </w:rPr>
              <w:t>1</w:t>
            </w:r>
            <w:r w:rsidRPr="00B25436">
              <w:rPr>
                <w:b/>
                <w:sz w:val="20"/>
                <w:szCs w:val="20"/>
              </w:rPr>
              <w:t xml:space="preserve"> , REQ</w:t>
            </w:r>
            <w:r w:rsidRPr="00B25436">
              <w:rPr>
                <w:b/>
                <w:sz w:val="20"/>
                <w:szCs w:val="20"/>
                <w:vertAlign w:val="subscript"/>
              </w:rPr>
              <w:t>2</w:t>
            </w:r>
            <w:r w:rsidRPr="00B25436">
              <w:rPr>
                <w:b/>
                <w:sz w:val="20"/>
                <w:szCs w:val="20"/>
              </w:rPr>
              <w:t xml:space="preserve"> , REQ</w:t>
            </w:r>
            <w:r>
              <w:rPr>
                <w:b/>
                <w:sz w:val="20"/>
                <w:szCs w:val="20"/>
                <w:vertAlign w:val="subscript"/>
              </w:rPr>
              <w:t>3</w:t>
            </w:r>
            <w:r w:rsidRPr="00B25436">
              <w:rPr>
                <w:b/>
                <w:sz w:val="20"/>
                <w:szCs w:val="20"/>
              </w:rPr>
              <w:t>)</w:t>
            </w:r>
          </w:p>
        </w:tc>
      </w:tr>
      <w:tr w:rsidR="0062025C" w:rsidRPr="00B25436" w:rsidTr="007D26F5">
        <w:trPr>
          <w:jc w:val="center"/>
        </w:trPr>
        <w:tc>
          <w:tcPr>
            <w:tcW w:w="2550" w:type="dxa"/>
            <w:gridSpan w:val="2"/>
            <w:vMerge/>
            <w:tcBorders>
              <w:top w:val="single" w:sz="6" w:space="0" w:color="auto"/>
              <w:left w:val="single" w:sz="18" w:space="0" w:color="auto"/>
              <w:bottom w:val="single" w:sz="6" w:space="0" w:color="auto"/>
              <w:right w:val="single" w:sz="18" w:space="0" w:color="auto"/>
            </w:tcBorders>
            <w:shd w:val="clear" w:color="auto" w:fill="FFFF99"/>
            <w:vAlign w:val="center"/>
          </w:tcPr>
          <w:p w:rsidR="0062025C" w:rsidRPr="00B25436" w:rsidRDefault="0062025C" w:rsidP="007D26F5">
            <w:pPr>
              <w:jc w:val="center"/>
              <w:rPr>
                <w:b/>
                <w:sz w:val="20"/>
                <w:szCs w:val="20"/>
              </w:rPr>
            </w:pPr>
          </w:p>
        </w:tc>
        <w:tc>
          <w:tcPr>
            <w:tcW w:w="672" w:type="dxa"/>
            <w:tcBorders>
              <w:top w:val="single" w:sz="6" w:space="0" w:color="auto"/>
              <w:left w:val="single" w:sz="18" w:space="0" w:color="auto"/>
              <w:bottom w:val="single" w:sz="18" w:space="0" w:color="auto"/>
              <w:right w:val="single" w:sz="6" w:space="0" w:color="auto"/>
            </w:tcBorders>
            <w:shd w:val="clear" w:color="auto" w:fill="99CCFF"/>
            <w:vAlign w:val="center"/>
          </w:tcPr>
          <w:p w:rsidR="0062025C" w:rsidRPr="00B25436" w:rsidRDefault="0062025C" w:rsidP="007D26F5">
            <w:pPr>
              <w:jc w:val="center"/>
              <w:rPr>
                <w:b/>
                <w:sz w:val="20"/>
                <w:szCs w:val="20"/>
              </w:rPr>
            </w:pPr>
            <w:r>
              <w:rPr>
                <w:b/>
                <w:sz w:val="20"/>
                <w:szCs w:val="20"/>
              </w:rPr>
              <w:t>0</w:t>
            </w:r>
            <w:r w:rsidRPr="00B25436">
              <w:rPr>
                <w:b/>
                <w:sz w:val="20"/>
                <w:szCs w:val="20"/>
              </w:rPr>
              <w:t>00</w:t>
            </w:r>
          </w:p>
        </w:tc>
        <w:tc>
          <w:tcPr>
            <w:tcW w:w="672" w:type="dxa"/>
            <w:tcBorders>
              <w:top w:val="single" w:sz="6" w:space="0" w:color="auto"/>
              <w:left w:val="single" w:sz="6" w:space="0" w:color="auto"/>
              <w:bottom w:val="single" w:sz="18" w:space="0" w:color="auto"/>
              <w:right w:val="single" w:sz="6" w:space="0" w:color="auto"/>
            </w:tcBorders>
            <w:shd w:val="clear" w:color="auto" w:fill="99CCFF"/>
            <w:vAlign w:val="center"/>
          </w:tcPr>
          <w:p w:rsidR="0062025C" w:rsidRPr="00B25436" w:rsidRDefault="0062025C" w:rsidP="007D26F5">
            <w:pPr>
              <w:jc w:val="center"/>
              <w:rPr>
                <w:b/>
                <w:sz w:val="20"/>
                <w:szCs w:val="20"/>
              </w:rPr>
            </w:pPr>
            <w:r w:rsidRPr="00B25436">
              <w:rPr>
                <w:b/>
                <w:sz w:val="20"/>
                <w:szCs w:val="20"/>
              </w:rPr>
              <w:t>0</w:t>
            </w:r>
            <w:r>
              <w:rPr>
                <w:b/>
                <w:sz w:val="20"/>
                <w:szCs w:val="20"/>
              </w:rPr>
              <w:t>0</w:t>
            </w:r>
            <w:r w:rsidRPr="00B25436">
              <w:rPr>
                <w:b/>
                <w:sz w:val="20"/>
                <w:szCs w:val="20"/>
              </w:rPr>
              <w:t>1</w:t>
            </w:r>
          </w:p>
        </w:tc>
        <w:tc>
          <w:tcPr>
            <w:tcW w:w="672" w:type="dxa"/>
            <w:tcBorders>
              <w:top w:val="single" w:sz="6" w:space="0" w:color="auto"/>
              <w:left w:val="single" w:sz="6" w:space="0" w:color="auto"/>
              <w:bottom w:val="single" w:sz="18" w:space="0" w:color="auto"/>
              <w:right w:val="single" w:sz="6" w:space="0" w:color="auto"/>
            </w:tcBorders>
            <w:shd w:val="clear" w:color="auto" w:fill="99CCFF"/>
            <w:vAlign w:val="center"/>
          </w:tcPr>
          <w:p w:rsidR="0062025C" w:rsidRPr="00B25436" w:rsidRDefault="0062025C" w:rsidP="007D26F5">
            <w:pPr>
              <w:jc w:val="center"/>
              <w:rPr>
                <w:b/>
                <w:sz w:val="20"/>
                <w:szCs w:val="20"/>
              </w:rPr>
            </w:pPr>
            <w:r>
              <w:rPr>
                <w:b/>
                <w:sz w:val="20"/>
                <w:szCs w:val="20"/>
              </w:rPr>
              <w:t>0</w:t>
            </w:r>
            <w:r w:rsidRPr="00B25436">
              <w:rPr>
                <w:b/>
                <w:sz w:val="20"/>
                <w:szCs w:val="20"/>
              </w:rPr>
              <w:t>11</w:t>
            </w:r>
          </w:p>
        </w:tc>
        <w:tc>
          <w:tcPr>
            <w:tcW w:w="672" w:type="dxa"/>
            <w:tcBorders>
              <w:top w:val="single" w:sz="6" w:space="0" w:color="auto"/>
              <w:left w:val="single" w:sz="6" w:space="0" w:color="auto"/>
              <w:bottom w:val="single" w:sz="18" w:space="0" w:color="auto"/>
              <w:right w:val="single" w:sz="18" w:space="0" w:color="auto"/>
            </w:tcBorders>
            <w:shd w:val="clear" w:color="auto" w:fill="99CCFF"/>
            <w:vAlign w:val="center"/>
          </w:tcPr>
          <w:p w:rsidR="0062025C" w:rsidRPr="00B25436" w:rsidRDefault="0062025C" w:rsidP="007D26F5">
            <w:pPr>
              <w:jc w:val="center"/>
              <w:rPr>
                <w:b/>
                <w:sz w:val="20"/>
                <w:szCs w:val="20"/>
              </w:rPr>
            </w:pPr>
            <w:r>
              <w:rPr>
                <w:b/>
                <w:sz w:val="20"/>
                <w:szCs w:val="20"/>
              </w:rPr>
              <w:t>0</w:t>
            </w:r>
            <w:r w:rsidRPr="00B25436">
              <w:rPr>
                <w:b/>
                <w:sz w:val="20"/>
                <w:szCs w:val="20"/>
              </w:rPr>
              <w:t>10</w:t>
            </w:r>
          </w:p>
        </w:tc>
        <w:tc>
          <w:tcPr>
            <w:tcW w:w="672" w:type="dxa"/>
            <w:tcBorders>
              <w:top w:val="single" w:sz="6" w:space="0" w:color="auto"/>
              <w:left w:val="single" w:sz="6" w:space="0" w:color="auto"/>
              <w:bottom w:val="single" w:sz="18" w:space="0" w:color="auto"/>
              <w:right w:val="single" w:sz="8" w:space="0" w:color="auto"/>
            </w:tcBorders>
            <w:shd w:val="clear" w:color="auto" w:fill="99CCFF"/>
          </w:tcPr>
          <w:p w:rsidR="0062025C" w:rsidRPr="00B25436" w:rsidRDefault="0062025C" w:rsidP="007D26F5">
            <w:pPr>
              <w:jc w:val="center"/>
              <w:rPr>
                <w:b/>
                <w:sz w:val="20"/>
                <w:szCs w:val="20"/>
              </w:rPr>
            </w:pPr>
            <w:r>
              <w:rPr>
                <w:b/>
                <w:sz w:val="20"/>
                <w:szCs w:val="20"/>
              </w:rPr>
              <w:t>110</w:t>
            </w:r>
          </w:p>
        </w:tc>
        <w:tc>
          <w:tcPr>
            <w:tcW w:w="672" w:type="dxa"/>
            <w:tcBorders>
              <w:top w:val="single" w:sz="6" w:space="0" w:color="auto"/>
              <w:left w:val="single" w:sz="8" w:space="0" w:color="auto"/>
              <w:bottom w:val="single" w:sz="18" w:space="0" w:color="auto"/>
              <w:right w:val="single" w:sz="8" w:space="0" w:color="auto"/>
            </w:tcBorders>
            <w:shd w:val="clear" w:color="auto" w:fill="99CCFF"/>
          </w:tcPr>
          <w:p w:rsidR="0062025C" w:rsidRPr="00B25436" w:rsidRDefault="0062025C" w:rsidP="007D26F5">
            <w:pPr>
              <w:jc w:val="center"/>
              <w:rPr>
                <w:b/>
                <w:sz w:val="20"/>
                <w:szCs w:val="20"/>
              </w:rPr>
            </w:pPr>
            <w:r>
              <w:rPr>
                <w:b/>
                <w:sz w:val="20"/>
                <w:szCs w:val="20"/>
              </w:rPr>
              <w:t>111</w:t>
            </w:r>
          </w:p>
        </w:tc>
        <w:tc>
          <w:tcPr>
            <w:tcW w:w="672" w:type="dxa"/>
            <w:tcBorders>
              <w:top w:val="single" w:sz="6" w:space="0" w:color="auto"/>
              <w:left w:val="single" w:sz="8" w:space="0" w:color="auto"/>
              <w:bottom w:val="single" w:sz="18" w:space="0" w:color="auto"/>
              <w:right w:val="single" w:sz="8" w:space="0" w:color="auto"/>
            </w:tcBorders>
            <w:shd w:val="clear" w:color="auto" w:fill="99CCFF"/>
          </w:tcPr>
          <w:p w:rsidR="0062025C" w:rsidRPr="00B25436" w:rsidRDefault="0062025C" w:rsidP="007D26F5">
            <w:pPr>
              <w:jc w:val="center"/>
              <w:rPr>
                <w:b/>
                <w:sz w:val="20"/>
                <w:szCs w:val="20"/>
              </w:rPr>
            </w:pPr>
            <w:r>
              <w:rPr>
                <w:b/>
                <w:sz w:val="20"/>
                <w:szCs w:val="20"/>
              </w:rPr>
              <w:t>101</w:t>
            </w:r>
          </w:p>
        </w:tc>
        <w:tc>
          <w:tcPr>
            <w:tcW w:w="672" w:type="dxa"/>
            <w:tcBorders>
              <w:top w:val="single" w:sz="6" w:space="0" w:color="auto"/>
              <w:left w:val="single" w:sz="8" w:space="0" w:color="auto"/>
              <w:bottom w:val="single" w:sz="18" w:space="0" w:color="auto"/>
              <w:right w:val="single" w:sz="18" w:space="0" w:color="auto"/>
            </w:tcBorders>
            <w:shd w:val="clear" w:color="auto" w:fill="99CCFF"/>
          </w:tcPr>
          <w:p w:rsidR="0062025C" w:rsidRPr="00B25436" w:rsidRDefault="0062025C" w:rsidP="007D26F5">
            <w:pPr>
              <w:jc w:val="center"/>
              <w:rPr>
                <w:b/>
                <w:sz w:val="20"/>
                <w:szCs w:val="20"/>
              </w:rPr>
            </w:pPr>
            <w:r>
              <w:rPr>
                <w:b/>
                <w:sz w:val="20"/>
                <w:szCs w:val="20"/>
              </w:rPr>
              <w:t>100</w:t>
            </w:r>
          </w:p>
        </w:tc>
      </w:tr>
      <w:tr w:rsidR="002D3B76" w:rsidRPr="00B25436" w:rsidTr="0034026E">
        <w:trPr>
          <w:jc w:val="center"/>
        </w:trPr>
        <w:tc>
          <w:tcPr>
            <w:tcW w:w="1508" w:type="dxa"/>
            <w:vMerge w:val="restart"/>
            <w:tcBorders>
              <w:top w:val="single" w:sz="18" w:space="0" w:color="auto"/>
              <w:left w:val="single" w:sz="18" w:space="0" w:color="auto"/>
              <w:bottom w:val="single" w:sz="18" w:space="0" w:color="auto"/>
              <w:right w:val="single" w:sz="6" w:space="0" w:color="auto"/>
            </w:tcBorders>
            <w:shd w:val="clear" w:color="auto" w:fill="99CCFF"/>
            <w:vAlign w:val="center"/>
          </w:tcPr>
          <w:p w:rsidR="002D3B76" w:rsidRPr="00B25436" w:rsidRDefault="002D3B76" w:rsidP="002D3B76">
            <w:pPr>
              <w:jc w:val="center"/>
              <w:rPr>
                <w:b/>
                <w:sz w:val="20"/>
                <w:szCs w:val="20"/>
              </w:rPr>
            </w:pPr>
            <w:r w:rsidRPr="00B25436">
              <w:rPr>
                <w:b/>
                <w:sz w:val="20"/>
                <w:szCs w:val="20"/>
              </w:rPr>
              <w:t xml:space="preserve">Current </w:t>
            </w:r>
            <w:smartTag w:uri="urn:schemas-microsoft-com:office:smarttags" w:element="PlaceType">
              <w:r w:rsidRPr="00B25436">
                <w:rPr>
                  <w:b/>
                  <w:sz w:val="20"/>
                  <w:szCs w:val="20"/>
                </w:rPr>
                <w:t>State</w:t>
              </w:r>
            </w:smartTag>
          </w:p>
          <w:p w:rsidR="002D3B76" w:rsidRPr="00B25436" w:rsidRDefault="002D3B76" w:rsidP="002D3B76">
            <w:pPr>
              <w:jc w:val="center"/>
              <w:rPr>
                <w:b/>
                <w:sz w:val="20"/>
                <w:szCs w:val="20"/>
              </w:rPr>
            </w:pPr>
            <w:r w:rsidRPr="00B25436">
              <w:rPr>
                <w:b/>
                <w:sz w:val="20"/>
                <w:szCs w:val="20"/>
              </w:rPr>
              <w:t>(S</w:t>
            </w:r>
            <w:r w:rsidRPr="00B25436">
              <w:rPr>
                <w:b/>
                <w:sz w:val="20"/>
                <w:szCs w:val="20"/>
                <w:vertAlign w:val="subscript"/>
              </w:rPr>
              <w:t>1</w:t>
            </w:r>
            <w:r w:rsidRPr="00B25436">
              <w:rPr>
                <w:b/>
                <w:sz w:val="20"/>
                <w:szCs w:val="20"/>
              </w:rPr>
              <w:t xml:space="preserve"> , S</w:t>
            </w:r>
            <w:r w:rsidRPr="00B25436">
              <w:rPr>
                <w:b/>
                <w:sz w:val="20"/>
                <w:szCs w:val="20"/>
                <w:vertAlign w:val="subscript"/>
              </w:rPr>
              <w:t>2</w:t>
            </w:r>
            <w:r w:rsidRPr="00B25436">
              <w:rPr>
                <w:b/>
                <w:sz w:val="20"/>
                <w:szCs w:val="20"/>
              </w:rPr>
              <w:t>)</w:t>
            </w:r>
          </w:p>
        </w:tc>
        <w:tc>
          <w:tcPr>
            <w:tcW w:w="1042" w:type="dxa"/>
            <w:tcBorders>
              <w:top w:val="single" w:sz="18" w:space="0" w:color="auto"/>
              <w:left w:val="single" w:sz="6" w:space="0" w:color="auto"/>
              <w:bottom w:val="single" w:sz="6" w:space="0" w:color="auto"/>
              <w:right w:val="single" w:sz="18" w:space="0" w:color="auto"/>
            </w:tcBorders>
            <w:shd w:val="clear" w:color="auto" w:fill="99CCFF"/>
            <w:vAlign w:val="center"/>
          </w:tcPr>
          <w:p w:rsidR="002D3B76" w:rsidRPr="00B25436" w:rsidRDefault="002D3B76" w:rsidP="002D3B76">
            <w:pPr>
              <w:jc w:val="center"/>
              <w:rPr>
                <w:b/>
                <w:sz w:val="20"/>
                <w:szCs w:val="20"/>
              </w:rPr>
            </w:pPr>
            <w:r w:rsidRPr="00B25436">
              <w:rPr>
                <w:b/>
                <w:sz w:val="20"/>
                <w:szCs w:val="20"/>
              </w:rPr>
              <w:t>00</w:t>
            </w:r>
          </w:p>
        </w:tc>
        <w:tc>
          <w:tcPr>
            <w:tcW w:w="672" w:type="dxa"/>
            <w:tcBorders>
              <w:top w:val="single" w:sz="18" w:space="0" w:color="auto"/>
              <w:left w:val="single" w:sz="18"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18" w:space="0" w:color="auto"/>
              <w:left w:val="single" w:sz="6"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18" w:space="0" w:color="auto"/>
              <w:left w:val="single" w:sz="6"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18" w:space="0" w:color="auto"/>
              <w:left w:val="single" w:sz="6" w:space="0" w:color="auto"/>
              <w:bottom w:val="single" w:sz="6" w:space="0" w:color="auto"/>
              <w:right w:val="single" w:sz="18"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18" w:space="0" w:color="auto"/>
              <w:left w:val="single" w:sz="18"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18" w:space="0" w:color="auto"/>
              <w:left w:val="single" w:sz="6"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18" w:space="0" w:color="auto"/>
              <w:left w:val="single" w:sz="6"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18" w:space="0" w:color="auto"/>
              <w:left w:val="single" w:sz="6" w:space="0" w:color="auto"/>
              <w:bottom w:val="single" w:sz="6" w:space="0" w:color="auto"/>
              <w:right w:val="single" w:sz="18" w:space="0" w:color="auto"/>
            </w:tcBorders>
            <w:shd w:val="clear" w:color="auto" w:fill="FFFF99"/>
            <w:vAlign w:val="center"/>
          </w:tcPr>
          <w:p w:rsidR="002D3B76" w:rsidRPr="00546E8D" w:rsidRDefault="002D3B76" w:rsidP="002D3B76">
            <w:pPr>
              <w:jc w:val="center"/>
              <w:rPr>
                <w:b/>
                <w:sz w:val="20"/>
                <w:szCs w:val="20"/>
              </w:rPr>
            </w:pPr>
          </w:p>
        </w:tc>
      </w:tr>
      <w:tr w:rsidR="002D3B76" w:rsidRPr="00B25436" w:rsidTr="0034026E">
        <w:trPr>
          <w:jc w:val="center"/>
        </w:trPr>
        <w:tc>
          <w:tcPr>
            <w:tcW w:w="1508" w:type="dxa"/>
            <w:vMerge/>
            <w:tcBorders>
              <w:top w:val="single" w:sz="6" w:space="0" w:color="auto"/>
              <w:left w:val="single" w:sz="18" w:space="0" w:color="auto"/>
              <w:bottom w:val="single" w:sz="18" w:space="0" w:color="auto"/>
              <w:right w:val="single" w:sz="6" w:space="0" w:color="auto"/>
            </w:tcBorders>
            <w:shd w:val="clear" w:color="auto" w:fill="99CCFF"/>
            <w:vAlign w:val="center"/>
          </w:tcPr>
          <w:p w:rsidR="002D3B76" w:rsidRPr="00B25436" w:rsidRDefault="002D3B76" w:rsidP="002D3B76">
            <w:pPr>
              <w:jc w:val="center"/>
              <w:rPr>
                <w:b/>
                <w:sz w:val="20"/>
                <w:szCs w:val="20"/>
              </w:rPr>
            </w:pPr>
          </w:p>
        </w:tc>
        <w:tc>
          <w:tcPr>
            <w:tcW w:w="1042" w:type="dxa"/>
            <w:tcBorders>
              <w:top w:val="single" w:sz="6" w:space="0" w:color="auto"/>
              <w:left w:val="single" w:sz="6" w:space="0" w:color="auto"/>
              <w:bottom w:val="single" w:sz="6" w:space="0" w:color="auto"/>
              <w:right w:val="single" w:sz="18" w:space="0" w:color="auto"/>
            </w:tcBorders>
            <w:shd w:val="clear" w:color="auto" w:fill="99CCFF"/>
            <w:vAlign w:val="center"/>
          </w:tcPr>
          <w:p w:rsidR="002D3B76" w:rsidRPr="00B25436" w:rsidRDefault="002D3B76" w:rsidP="002D3B76">
            <w:pPr>
              <w:jc w:val="center"/>
              <w:rPr>
                <w:b/>
                <w:sz w:val="20"/>
                <w:szCs w:val="20"/>
              </w:rPr>
            </w:pPr>
            <w:r w:rsidRPr="00B25436">
              <w:rPr>
                <w:b/>
                <w:sz w:val="20"/>
                <w:szCs w:val="20"/>
              </w:rPr>
              <w:t>01</w:t>
            </w:r>
          </w:p>
        </w:tc>
        <w:tc>
          <w:tcPr>
            <w:tcW w:w="672" w:type="dxa"/>
            <w:tcBorders>
              <w:top w:val="single" w:sz="6" w:space="0" w:color="auto"/>
              <w:left w:val="single" w:sz="18" w:space="0" w:color="auto"/>
              <w:bottom w:val="single" w:sz="6" w:space="0" w:color="auto"/>
              <w:right w:val="single" w:sz="6" w:space="0" w:color="auto"/>
            </w:tcBorders>
            <w:shd w:val="clear" w:color="auto" w:fill="FFFF99"/>
            <w:vAlign w:val="center"/>
          </w:tcPr>
          <w:p w:rsidR="002D3B76" w:rsidRPr="00546E8D" w:rsidRDefault="00BF0D35" w:rsidP="002D3B76">
            <w:pPr>
              <w:jc w:val="center"/>
              <w:rPr>
                <w:b/>
                <w:sz w:val="20"/>
                <w:szCs w:val="20"/>
              </w:rPr>
            </w:pPr>
            <w:r>
              <w:rPr>
                <w:b/>
                <w:sz w:val="20"/>
                <w:szCs w:val="20"/>
              </w:rPr>
              <w:t>1</w:t>
            </w: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Pr="00546E8D" w:rsidRDefault="00BF0D35" w:rsidP="002D3B76">
            <w:pPr>
              <w:jc w:val="center"/>
              <w:rPr>
                <w:b/>
                <w:sz w:val="20"/>
                <w:szCs w:val="20"/>
              </w:rPr>
            </w:pPr>
            <w:r>
              <w:rPr>
                <w:b/>
                <w:sz w:val="20"/>
                <w:szCs w:val="20"/>
              </w:rPr>
              <w:t>1</w:t>
            </w: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Pr="00546E8D" w:rsidRDefault="00BF0D35" w:rsidP="002D3B76">
            <w:pPr>
              <w:jc w:val="center"/>
              <w:rPr>
                <w:b/>
                <w:sz w:val="20"/>
                <w:szCs w:val="20"/>
              </w:rPr>
            </w:pPr>
            <w:r>
              <w:rPr>
                <w:b/>
                <w:sz w:val="20"/>
                <w:szCs w:val="20"/>
              </w:rPr>
              <w:t>1</w:t>
            </w:r>
          </w:p>
        </w:tc>
        <w:tc>
          <w:tcPr>
            <w:tcW w:w="672" w:type="dxa"/>
            <w:tcBorders>
              <w:top w:val="single" w:sz="6" w:space="0" w:color="auto"/>
              <w:left w:val="single" w:sz="6" w:space="0" w:color="auto"/>
              <w:bottom w:val="single" w:sz="6" w:space="0" w:color="auto"/>
              <w:right w:val="single" w:sz="18" w:space="0" w:color="auto"/>
            </w:tcBorders>
            <w:shd w:val="clear" w:color="auto" w:fill="FFFF99"/>
            <w:vAlign w:val="center"/>
          </w:tcPr>
          <w:p w:rsidR="002D3B76" w:rsidRPr="00546E8D" w:rsidRDefault="00BF0D35" w:rsidP="002D3B76">
            <w:pPr>
              <w:jc w:val="center"/>
              <w:rPr>
                <w:b/>
                <w:sz w:val="20"/>
                <w:szCs w:val="20"/>
              </w:rPr>
            </w:pPr>
            <w:r>
              <w:rPr>
                <w:b/>
                <w:sz w:val="20"/>
                <w:szCs w:val="20"/>
              </w:rPr>
              <w:t>1</w:t>
            </w:r>
          </w:p>
        </w:tc>
        <w:tc>
          <w:tcPr>
            <w:tcW w:w="672" w:type="dxa"/>
            <w:tcBorders>
              <w:top w:val="single" w:sz="6" w:space="0" w:color="auto"/>
              <w:left w:val="single" w:sz="18" w:space="0" w:color="auto"/>
              <w:bottom w:val="single" w:sz="6" w:space="0" w:color="auto"/>
              <w:right w:val="single" w:sz="6" w:space="0" w:color="auto"/>
            </w:tcBorders>
            <w:shd w:val="clear" w:color="auto" w:fill="FFFF99"/>
            <w:vAlign w:val="center"/>
          </w:tcPr>
          <w:p w:rsidR="002D3B76" w:rsidRPr="00546E8D" w:rsidRDefault="001269F8" w:rsidP="002D3B76">
            <w:pPr>
              <w:jc w:val="center"/>
              <w:rPr>
                <w:b/>
                <w:sz w:val="20"/>
                <w:szCs w:val="20"/>
              </w:rPr>
            </w:pPr>
            <w:r>
              <w:rPr>
                <w:b/>
                <w:sz w:val="20"/>
                <w:szCs w:val="20"/>
              </w:rPr>
              <w:t>1</w:t>
            </w: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Pr="00546E8D" w:rsidRDefault="001269F8" w:rsidP="002D3B76">
            <w:pPr>
              <w:jc w:val="center"/>
              <w:rPr>
                <w:b/>
                <w:sz w:val="20"/>
                <w:szCs w:val="20"/>
              </w:rPr>
            </w:pPr>
            <w:r>
              <w:rPr>
                <w:b/>
                <w:sz w:val="20"/>
                <w:szCs w:val="20"/>
              </w:rPr>
              <w:t>1</w:t>
            </w: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Pr="00546E8D" w:rsidRDefault="001269F8" w:rsidP="002D3B76">
            <w:pPr>
              <w:jc w:val="center"/>
              <w:rPr>
                <w:b/>
                <w:sz w:val="20"/>
                <w:szCs w:val="20"/>
              </w:rPr>
            </w:pPr>
            <w:r>
              <w:rPr>
                <w:b/>
                <w:sz w:val="20"/>
                <w:szCs w:val="20"/>
              </w:rPr>
              <w:t>1</w:t>
            </w:r>
          </w:p>
        </w:tc>
        <w:tc>
          <w:tcPr>
            <w:tcW w:w="672" w:type="dxa"/>
            <w:tcBorders>
              <w:top w:val="single" w:sz="6" w:space="0" w:color="auto"/>
              <w:left w:val="single" w:sz="6" w:space="0" w:color="auto"/>
              <w:bottom w:val="single" w:sz="6" w:space="0" w:color="auto"/>
              <w:right w:val="single" w:sz="18" w:space="0" w:color="auto"/>
            </w:tcBorders>
            <w:shd w:val="clear" w:color="auto" w:fill="FFFF99"/>
            <w:vAlign w:val="center"/>
          </w:tcPr>
          <w:p w:rsidR="002D3B76" w:rsidRPr="00546E8D" w:rsidRDefault="001269F8" w:rsidP="002D3B76">
            <w:pPr>
              <w:jc w:val="center"/>
              <w:rPr>
                <w:b/>
                <w:sz w:val="20"/>
                <w:szCs w:val="20"/>
              </w:rPr>
            </w:pPr>
            <w:r>
              <w:rPr>
                <w:b/>
                <w:sz w:val="20"/>
                <w:szCs w:val="20"/>
              </w:rPr>
              <w:t>1</w:t>
            </w:r>
          </w:p>
        </w:tc>
      </w:tr>
      <w:tr w:rsidR="002D3B76" w:rsidRPr="00B25436" w:rsidTr="0034026E">
        <w:trPr>
          <w:jc w:val="center"/>
        </w:trPr>
        <w:tc>
          <w:tcPr>
            <w:tcW w:w="1508" w:type="dxa"/>
            <w:vMerge/>
            <w:tcBorders>
              <w:top w:val="single" w:sz="6" w:space="0" w:color="auto"/>
              <w:left w:val="single" w:sz="18" w:space="0" w:color="auto"/>
              <w:bottom w:val="single" w:sz="18" w:space="0" w:color="auto"/>
              <w:right w:val="single" w:sz="6" w:space="0" w:color="auto"/>
            </w:tcBorders>
            <w:shd w:val="clear" w:color="auto" w:fill="99CCFF"/>
            <w:vAlign w:val="center"/>
          </w:tcPr>
          <w:p w:rsidR="002D3B76" w:rsidRPr="00B25436" w:rsidRDefault="002D3B76" w:rsidP="002D3B76">
            <w:pPr>
              <w:jc w:val="center"/>
              <w:rPr>
                <w:b/>
                <w:sz w:val="20"/>
                <w:szCs w:val="20"/>
              </w:rPr>
            </w:pPr>
          </w:p>
        </w:tc>
        <w:tc>
          <w:tcPr>
            <w:tcW w:w="1042" w:type="dxa"/>
            <w:tcBorders>
              <w:top w:val="single" w:sz="6" w:space="0" w:color="auto"/>
              <w:left w:val="single" w:sz="6" w:space="0" w:color="auto"/>
              <w:bottom w:val="single" w:sz="6" w:space="0" w:color="auto"/>
              <w:right w:val="single" w:sz="18" w:space="0" w:color="auto"/>
            </w:tcBorders>
            <w:shd w:val="clear" w:color="auto" w:fill="99CCFF"/>
            <w:vAlign w:val="center"/>
          </w:tcPr>
          <w:p w:rsidR="002D3B76" w:rsidRPr="00B25436" w:rsidRDefault="002D3B76" w:rsidP="002D3B76">
            <w:pPr>
              <w:jc w:val="center"/>
              <w:rPr>
                <w:b/>
                <w:sz w:val="20"/>
                <w:szCs w:val="20"/>
              </w:rPr>
            </w:pPr>
            <w:r w:rsidRPr="00B25436">
              <w:rPr>
                <w:b/>
                <w:sz w:val="20"/>
                <w:szCs w:val="20"/>
              </w:rPr>
              <w:t>11</w:t>
            </w:r>
          </w:p>
        </w:tc>
        <w:tc>
          <w:tcPr>
            <w:tcW w:w="672" w:type="dxa"/>
            <w:tcBorders>
              <w:top w:val="single" w:sz="6" w:space="0" w:color="auto"/>
              <w:left w:val="single" w:sz="18" w:space="0" w:color="auto"/>
              <w:bottom w:val="single" w:sz="6" w:space="0" w:color="auto"/>
              <w:right w:val="single" w:sz="6" w:space="0" w:color="auto"/>
            </w:tcBorders>
            <w:shd w:val="clear" w:color="auto" w:fill="FFFF99"/>
            <w:vAlign w:val="center"/>
          </w:tcPr>
          <w:p w:rsidR="002D3B76" w:rsidRDefault="002D3B76" w:rsidP="002D3B76">
            <w:pPr>
              <w:jc w:val="center"/>
            </w:pP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Default="002D3B76" w:rsidP="002D3B76">
            <w:pPr>
              <w:jc w:val="center"/>
            </w:pP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Default="002D3B76" w:rsidP="002D3B76">
            <w:pPr>
              <w:jc w:val="center"/>
            </w:pPr>
          </w:p>
        </w:tc>
        <w:tc>
          <w:tcPr>
            <w:tcW w:w="672" w:type="dxa"/>
            <w:tcBorders>
              <w:top w:val="single" w:sz="6" w:space="0" w:color="auto"/>
              <w:left w:val="single" w:sz="6" w:space="0" w:color="auto"/>
              <w:bottom w:val="single" w:sz="6" w:space="0" w:color="auto"/>
              <w:right w:val="single" w:sz="18" w:space="0" w:color="auto"/>
            </w:tcBorders>
            <w:shd w:val="clear" w:color="auto" w:fill="FFFF99"/>
            <w:vAlign w:val="center"/>
          </w:tcPr>
          <w:p w:rsidR="002D3B76" w:rsidRDefault="002D3B76" w:rsidP="002D3B76">
            <w:pPr>
              <w:jc w:val="center"/>
            </w:pPr>
          </w:p>
        </w:tc>
        <w:tc>
          <w:tcPr>
            <w:tcW w:w="672" w:type="dxa"/>
            <w:tcBorders>
              <w:top w:val="single" w:sz="6" w:space="0" w:color="auto"/>
              <w:left w:val="single" w:sz="18" w:space="0" w:color="auto"/>
              <w:bottom w:val="single" w:sz="6" w:space="0" w:color="auto"/>
              <w:right w:val="single" w:sz="6" w:space="0" w:color="auto"/>
            </w:tcBorders>
            <w:shd w:val="clear" w:color="auto" w:fill="FFFF99"/>
            <w:vAlign w:val="center"/>
          </w:tcPr>
          <w:p w:rsidR="002D3B76" w:rsidRDefault="002D3B76" w:rsidP="002D3B76">
            <w:pPr>
              <w:jc w:val="center"/>
            </w:pP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Default="002D3B76" w:rsidP="002D3B76">
            <w:pPr>
              <w:jc w:val="center"/>
            </w:pP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Default="002D3B76" w:rsidP="002D3B76">
            <w:pPr>
              <w:jc w:val="center"/>
            </w:pPr>
          </w:p>
        </w:tc>
        <w:tc>
          <w:tcPr>
            <w:tcW w:w="672" w:type="dxa"/>
            <w:tcBorders>
              <w:top w:val="single" w:sz="6" w:space="0" w:color="auto"/>
              <w:left w:val="single" w:sz="6" w:space="0" w:color="auto"/>
              <w:bottom w:val="single" w:sz="6" w:space="0" w:color="auto"/>
              <w:right w:val="single" w:sz="18" w:space="0" w:color="auto"/>
            </w:tcBorders>
            <w:shd w:val="clear" w:color="auto" w:fill="FFFF99"/>
            <w:vAlign w:val="center"/>
          </w:tcPr>
          <w:p w:rsidR="002D3B76" w:rsidRDefault="002D3B76" w:rsidP="002D3B76">
            <w:pPr>
              <w:jc w:val="center"/>
            </w:pPr>
          </w:p>
        </w:tc>
      </w:tr>
      <w:tr w:rsidR="002D3B76" w:rsidRPr="00B25436" w:rsidTr="0034026E">
        <w:trPr>
          <w:jc w:val="center"/>
        </w:trPr>
        <w:tc>
          <w:tcPr>
            <w:tcW w:w="1508" w:type="dxa"/>
            <w:vMerge/>
            <w:tcBorders>
              <w:top w:val="single" w:sz="6" w:space="0" w:color="auto"/>
              <w:left w:val="single" w:sz="18" w:space="0" w:color="auto"/>
              <w:bottom w:val="single" w:sz="18" w:space="0" w:color="auto"/>
              <w:right w:val="single" w:sz="6" w:space="0" w:color="auto"/>
            </w:tcBorders>
            <w:shd w:val="clear" w:color="auto" w:fill="99CCFF"/>
            <w:vAlign w:val="center"/>
          </w:tcPr>
          <w:p w:rsidR="002D3B76" w:rsidRPr="00B25436" w:rsidRDefault="002D3B76" w:rsidP="002D3B76">
            <w:pPr>
              <w:jc w:val="center"/>
              <w:rPr>
                <w:b/>
                <w:sz w:val="20"/>
                <w:szCs w:val="20"/>
              </w:rPr>
            </w:pPr>
          </w:p>
        </w:tc>
        <w:tc>
          <w:tcPr>
            <w:tcW w:w="1042" w:type="dxa"/>
            <w:tcBorders>
              <w:top w:val="single" w:sz="6" w:space="0" w:color="auto"/>
              <w:left w:val="single" w:sz="6" w:space="0" w:color="auto"/>
              <w:bottom w:val="single" w:sz="18" w:space="0" w:color="auto"/>
              <w:right w:val="single" w:sz="18" w:space="0" w:color="auto"/>
            </w:tcBorders>
            <w:shd w:val="clear" w:color="auto" w:fill="99CCFF"/>
            <w:vAlign w:val="center"/>
          </w:tcPr>
          <w:p w:rsidR="002D3B76" w:rsidRPr="00B25436" w:rsidRDefault="002D3B76" w:rsidP="002D3B76">
            <w:pPr>
              <w:jc w:val="center"/>
              <w:rPr>
                <w:b/>
                <w:sz w:val="20"/>
                <w:szCs w:val="20"/>
              </w:rPr>
            </w:pPr>
            <w:r w:rsidRPr="00B25436">
              <w:rPr>
                <w:b/>
                <w:sz w:val="20"/>
                <w:szCs w:val="20"/>
              </w:rPr>
              <w:t>10</w:t>
            </w:r>
          </w:p>
        </w:tc>
        <w:tc>
          <w:tcPr>
            <w:tcW w:w="672" w:type="dxa"/>
            <w:tcBorders>
              <w:top w:val="single" w:sz="6" w:space="0" w:color="auto"/>
              <w:left w:val="single" w:sz="18" w:space="0" w:color="auto"/>
              <w:bottom w:val="single" w:sz="18"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18"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18"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18" w:space="0" w:color="auto"/>
              <w:right w:val="single" w:sz="18"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18" w:space="0" w:color="auto"/>
              <w:bottom w:val="single" w:sz="18"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18"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18"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18" w:space="0" w:color="auto"/>
              <w:right w:val="single" w:sz="18" w:space="0" w:color="auto"/>
            </w:tcBorders>
            <w:shd w:val="clear" w:color="auto" w:fill="FFFF99"/>
            <w:vAlign w:val="center"/>
          </w:tcPr>
          <w:p w:rsidR="002D3B76" w:rsidRPr="00546E8D" w:rsidRDefault="002D3B76" w:rsidP="002D3B76">
            <w:pPr>
              <w:jc w:val="center"/>
              <w:rPr>
                <w:b/>
                <w:sz w:val="20"/>
                <w:szCs w:val="20"/>
              </w:rPr>
            </w:pPr>
          </w:p>
        </w:tc>
      </w:tr>
    </w:tbl>
    <w:p w:rsidR="0062025C" w:rsidRDefault="0062025C" w:rsidP="001E7537">
      <w:pPr>
        <w:jc w:val="center"/>
        <w:rPr>
          <w:b/>
          <w:sz w:val="20"/>
          <w:szCs w:val="20"/>
        </w:rPr>
      </w:pPr>
    </w:p>
    <w:p w:rsidR="001E7537" w:rsidRDefault="00042E54" w:rsidP="00DE4606">
      <w:pPr>
        <w:rPr>
          <w:sz w:val="22"/>
          <w:szCs w:val="22"/>
        </w:rPr>
      </w:pPr>
      <w:r>
        <w:rPr>
          <w:noProof/>
        </w:rPr>
        <w:object w:dxaOrig="1440" w:dyaOrig="1440">
          <v:shape id="_x0000_s1031" type="#_x0000_t75" style="position:absolute;margin-left:184.1pt;margin-top:.75pt;width:142.8pt;height:24.8pt;z-index:251659264;mso-position-horizontal-relative:text;mso-position-vertical-relative:text">
            <v:imagedata r:id="rId17" o:title=""/>
            <w10:wrap type="square" side="right"/>
          </v:shape>
          <o:OLEObject Type="Embed" ProgID="Equation.3" ShapeID="_x0000_s1031" DrawAspect="Content" ObjectID="_1535522065" r:id="rId18"/>
        </w:object>
      </w:r>
      <w:r w:rsidR="00DE4606">
        <w:rPr>
          <w:sz w:val="22"/>
          <w:szCs w:val="22"/>
        </w:rPr>
        <w:br w:type="textWrapping" w:clear="all"/>
      </w:r>
    </w:p>
    <w:p w:rsidR="001E7537" w:rsidRDefault="001E7537" w:rsidP="001E7537">
      <w:pPr>
        <w:jc w:val="center"/>
        <w:rPr>
          <w:sz w:val="22"/>
          <w:szCs w:val="22"/>
        </w:rPr>
      </w:pPr>
    </w:p>
    <w:p w:rsidR="001E7537" w:rsidRDefault="001E7537" w:rsidP="001E7537">
      <w:pPr>
        <w:jc w:val="center"/>
        <w:rPr>
          <w:sz w:val="22"/>
          <w:szCs w:val="22"/>
        </w:rPr>
      </w:pPr>
    </w:p>
    <w:p w:rsidR="001E7537" w:rsidRDefault="001E7537" w:rsidP="001E7537">
      <w:pPr>
        <w:jc w:val="center"/>
        <w:rPr>
          <w:sz w:val="22"/>
          <w:szCs w:val="22"/>
        </w:rPr>
      </w:pPr>
    </w:p>
    <w:p w:rsidR="001E7537" w:rsidRPr="004847E1" w:rsidRDefault="001E7537" w:rsidP="001E7537">
      <w:pPr>
        <w:jc w:val="center"/>
        <w:rPr>
          <w:b/>
          <w:sz w:val="20"/>
          <w:szCs w:val="20"/>
        </w:rPr>
      </w:pPr>
      <w:r>
        <w:rPr>
          <w:b/>
          <w:sz w:val="20"/>
          <w:szCs w:val="20"/>
        </w:rPr>
        <w:t xml:space="preserve">Table </w:t>
      </w:r>
      <w:r w:rsidR="00CA26ED">
        <w:rPr>
          <w:b/>
          <w:sz w:val="20"/>
          <w:szCs w:val="20"/>
        </w:rPr>
        <w:t>9</w:t>
      </w:r>
      <w:r w:rsidRPr="00E447BA">
        <w:rPr>
          <w:b/>
          <w:sz w:val="20"/>
          <w:szCs w:val="20"/>
        </w:rPr>
        <w:t xml:space="preserve">: </w:t>
      </w:r>
      <w:r>
        <w:rPr>
          <w:b/>
          <w:sz w:val="20"/>
          <w:szCs w:val="20"/>
        </w:rPr>
        <w:t>K-map for the output variable ACK</w:t>
      </w:r>
      <w:r>
        <w:rPr>
          <w:b/>
          <w:sz w:val="20"/>
          <w:szCs w:val="20"/>
          <w:vertAlign w:val="subscript"/>
        </w:rPr>
        <w:t>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8"/>
        <w:gridCol w:w="1042"/>
        <w:gridCol w:w="672"/>
        <w:gridCol w:w="672"/>
        <w:gridCol w:w="672"/>
        <w:gridCol w:w="672"/>
        <w:gridCol w:w="672"/>
        <w:gridCol w:w="672"/>
        <w:gridCol w:w="672"/>
        <w:gridCol w:w="672"/>
      </w:tblGrid>
      <w:tr w:rsidR="0062025C" w:rsidRPr="00B25436" w:rsidTr="007D26F5">
        <w:trPr>
          <w:jc w:val="center"/>
        </w:trPr>
        <w:tc>
          <w:tcPr>
            <w:tcW w:w="2550" w:type="dxa"/>
            <w:gridSpan w:val="2"/>
            <w:vMerge w:val="restart"/>
            <w:tcBorders>
              <w:top w:val="single" w:sz="18" w:space="0" w:color="auto"/>
              <w:left w:val="single" w:sz="18" w:space="0" w:color="auto"/>
              <w:bottom w:val="single" w:sz="6" w:space="0" w:color="auto"/>
              <w:right w:val="single" w:sz="18" w:space="0" w:color="auto"/>
            </w:tcBorders>
            <w:shd w:val="clear" w:color="auto" w:fill="FFFF99"/>
            <w:vAlign w:val="center"/>
          </w:tcPr>
          <w:p w:rsidR="0062025C" w:rsidRPr="00546E8D" w:rsidRDefault="0062025C" w:rsidP="007D26F5">
            <w:pPr>
              <w:jc w:val="center"/>
              <w:rPr>
                <w:b/>
                <w:sz w:val="20"/>
                <w:szCs w:val="20"/>
              </w:rPr>
            </w:pPr>
            <w:r w:rsidRPr="00546E8D">
              <w:rPr>
                <w:b/>
                <w:sz w:val="20"/>
                <w:szCs w:val="20"/>
              </w:rPr>
              <w:t>Outputs</w:t>
            </w:r>
          </w:p>
          <w:p w:rsidR="0062025C" w:rsidRPr="00B25436" w:rsidRDefault="0062025C" w:rsidP="0062025C">
            <w:pPr>
              <w:jc w:val="center"/>
              <w:rPr>
                <w:b/>
                <w:sz w:val="20"/>
                <w:szCs w:val="20"/>
              </w:rPr>
            </w:pPr>
            <w:r w:rsidRPr="00546E8D">
              <w:rPr>
                <w:b/>
                <w:sz w:val="20"/>
                <w:szCs w:val="20"/>
              </w:rPr>
              <w:t xml:space="preserve"> (ACK</w:t>
            </w:r>
            <w:r w:rsidRPr="00546E8D">
              <w:rPr>
                <w:b/>
                <w:sz w:val="20"/>
                <w:szCs w:val="20"/>
                <w:vertAlign w:val="subscript"/>
              </w:rPr>
              <w:t>2</w:t>
            </w:r>
            <w:r w:rsidRPr="00546E8D">
              <w:rPr>
                <w:b/>
                <w:sz w:val="20"/>
                <w:szCs w:val="20"/>
              </w:rPr>
              <w:t>)</w:t>
            </w:r>
          </w:p>
        </w:tc>
        <w:tc>
          <w:tcPr>
            <w:tcW w:w="5376" w:type="dxa"/>
            <w:gridSpan w:val="8"/>
            <w:tcBorders>
              <w:top w:val="single" w:sz="18" w:space="0" w:color="auto"/>
              <w:left w:val="single" w:sz="18" w:space="0" w:color="auto"/>
              <w:bottom w:val="single" w:sz="6" w:space="0" w:color="auto"/>
              <w:right w:val="single" w:sz="18" w:space="0" w:color="auto"/>
            </w:tcBorders>
            <w:shd w:val="clear" w:color="auto" w:fill="99CCFF"/>
            <w:vAlign w:val="center"/>
          </w:tcPr>
          <w:p w:rsidR="0062025C" w:rsidRPr="00B25436" w:rsidRDefault="0062025C" w:rsidP="007D26F5">
            <w:pPr>
              <w:jc w:val="center"/>
              <w:rPr>
                <w:b/>
                <w:sz w:val="20"/>
                <w:szCs w:val="20"/>
              </w:rPr>
            </w:pPr>
            <w:r w:rsidRPr="00B25436">
              <w:rPr>
                <w:b/>
                <w:sz w:val="20"/>
                <w:szCs w:val="20"/>
              </w:rPr>
              <w:t>Inputs</w:t>
            </w:r>
          </w:p>
          <w:p w:rsidR="0062025C" w:rsidRPr="00B25436" w:rsidRDefault="0062025C" w:rsidP="007D26F5">
            <w:pPr>
              <w:jc w:val="center"/>
              <w:rPr>
                <w:b/>
                <w:sz w:val="20"/>
                <w:szCs w:val="20"/>
              </w:rPr>
            </w:pPr>
            <w:r w:rsidRPr="00B25436">
              <w:rPr>
                <w:b/>
                <w:sz w:val="20"/>
                <w:szCs w:val="20"/>
              </w:rPr>
              <w:t>(REQ</w:t>
            </w:r>
            <w:r w:rsidRPr="00B25436">
              <w:rPr>
                <w:b/>
                <w:sz w:val="20"/>
                <w:szCs w:val="20"/>
                <w:vertAlign w:val="subscript"/>
              </w:rPr>
              <w:t>1</w:t>
            </w:r>
            <w:r w:rsidRPr="00B25436">
              <w:rPr>
                <w:b/>
                <w:sz w:val="20"/>
                <w:szCs w:val="20"/>
              </w:rPr>
              <w:t xml:space="preserve"> , REQ</w:t>
            </w:r>
            <w:r w:rsidRPr="00B25436">
              <w:rPr>
                <w:b/>
                <w:sz w:val="20"/>
                <w:szCs w:val="20"/>
                <w:vertAlign w:val="subscript"/>
              </w:rPr>
              <w:t>2</w:t>
            </w:r>
            <w:r w:rsidRPr="00B25436">
              <w:rPr>
                <w:b/>
                <w:sz w:val="20"/>
                <w:szCs w:val="20"/>
              </w:rPr>
              <w:t xml:space="preserve"> , REQ</w:t>
            </w:r>
            <w:r>
              <w:rPr>
                <w:b/>
                <w:sz w:val="20"/>
                <w:szCs w:val="20"/>
                <w:vertAlign w:val="subscript"/>
              </w:rPr>
              <w:t>3</w:t>
            </w:r>
            <w:r w:rsidRPr="00B25436">
              <w:rPr>
                <w:b/>
                <w:sz w:val="20"/>
                <w:szCs w:val="20"/>
              </w:rPr>
              <w:t>)</w:t>
            </w:r>
          </w:p>
        </w:tc>
      </w:tr>
      <w:tr w:rsidR="0062025C" w:rsidRPr="00B25436" w:rsidTr="007D26F5">
        <w:trPr>
          <w:jc w:val="center"/>
        </w:trPr>
        <w:tc>
          <w:tcPr>
            <w:tcW w:w="2550" w:type="dxa"/>
            <w:gridSpan w:val="2"/>
            <w:vMerge/>
            <w:tcBorders>
              <w:top w:val="single" w:sz="6" w:space="0" w:color="auto"/>
              <w:left w:val="single" w:sz="18" w:space="0" w:color="auto"/>
              <w:bottom w:val="single" w:sz="6" w:space="0" w:color="auto"/>
              <w:right w:val="single" w:sz="18" w:space="0" w:color="auto"/>
            </w:tcBorders>
            <w:shd w:val="clear" w:color="auto" w:fill="FFFF99"/>
            <w:vAlign w:val="center"/>
          </w:tcPr>
          <w:p w:rsidR="0062025C" w:rsidRPr="00B25436" w:rsidRDefault="0062025C" w:rsidP="007D26F5">
            <w:pPr>
              <w:jc w:val="center"/>
              <w:rPr>
                <w:b/>
                <w:sz w:val="20"/>
                <w:szCs w:val="20"/>
              </w:rPr>
            </w:pPr>
          </w:p>
        </w:tc>
        <w:tc>
          <w:tcPr>
            <w:tcW w:w="672" w:type="dxa"/>
            <w:tcBorders>
              <w:top w:val="single" w:sz="6" w:space="0" w:color="auto"/>
              <w:left w:val="single" w:sz="18" w:space="0" w:color="auto"/>
              <w:bottom w:val="single" w:sz="18" w:space="0" w:color="auto"/>
              <w:right w:val="single" w:sz="6" w:space="0" w:color="auto"/>
            </w:tcBorders>
            <w:shd w:val="clear" w:color="auto" w:fill="99CCFF"/>
            <w:vAlign w:val="center"/>
          </w:tcPr>
          <w:p w:rsidR="0062025C" w:rsidRPr="00B25436" w:rsidRDefault="0062025C" w:rsidP="007D26F5">
            <w:pPr>
              <w:jc w:val="center"/>
              <w:rPr>
                <w:b/>
                <w:sz w:val="20"/>
                <w:szCs w:val="20"/>
              </w:rPr>
            </w:pPr>
            <w:r>
              <w:rPr>
                <w:b/>
                <w:sz w:val="20"/>
                <w:szCs w:val="20"/>
              </w:rPr>
              <w:t>0</w:t>
            </w:r>
            <w:r w:rsidRPr="00B25436">
              <w:rPr>
                <w:b/>
                <w:sz w:val="20"/>
                <w:szCs w:val="20"/>
              </w:rPr>
              <w:t>00</w:t>
            </w:r>
          </w:p>
        </w:tc>
        <w:tc>
          <w:tcPr>
            <w:tcW w:w="672" w:type="dxa"/>
            <w:tcBorders>
              <w:top w:val="single" w:sz="6" w:space="0" w:color="auto"/>
              <w:left w:val="single" w:sz="6" w:space="0" w:color="auto"/>
              <w:bottom w:val="single" w:sz="18" w:space="0" w:color="auto"/>
              <w:right w:val="single" w:sz="6" w:space="0" w:color="auto"/>
            </w:tcBorders>
            <w:shd w:val="clear" w:color="auto" w:fill="99CCFF"/>
            <w:vAlign w:val="center"/>
          </w:tcPr>
          <w:p w:rsidR="0062025C" w:rsidRPr="00B25436" w:rsidRDefault="0062025C" w:rsidP="007D26F5">
            <w:pPr>
              <w:jc w:val="center"/>
              <w:rPr>
                <w:b/>
                <w:sz w:val="20"/>
                <w:szCs w:val="20"/>
              </w:rPr>
            </w:pPr>
            <w:r w:rsidRPr="00B25436">
              <w:rPr>
                <w:b/>
                <w:sz w:val="20"/>
                <w:szCs w:val="20"/>
              </w:rPr>
              <w:t>0</w:t>
            </w:r>
            <w:r>
              <w:rPr>
                <w:b/>
                <w:sz w:val="20"/>
                <w:szCs w:val="20"/>
              </w:rPr>
              <w:t>0</w:t>
            </w:r>
            <w:r w:rsidRPr="00B25436">
              <w:rPr>
                <w:b/>
                <w:sz w:val="20"/>
                <w:szCs w:val="20"/>
              </w:rPr>
              <w:t>1</w:t>
            </w:r>
          </w:p>
        </w:tc>
        <w:tc>
          <w:tcPr>
            <w:tcW w:w="672" w:type="dxa"/>
            <w:tcBorders>
              <w:top w:val="single" w:sz="6" w:space="0" w:color="auto"/>
              <w:left w:val="single" w:sz="6" w:space="0" w:color="auto"/>
              <w:bottom w:val="single" w:sz="18" w:space="0" w:color="auto"/>
              <w:right w:val="single" w:sz="6" w:space="0" w:color="auto"/>
            </w:tcBorders>
            <w:shd w:val="clear" w:color="auto" w:fill="99CCFF"/>
            <w:vAlign w:val="center"/>
          </w:tcPr>
          <w:p w:rsidR="0062025C" w:rsidRPr="00B25436" w:rsidRDefault="0062025C" w:rsidP="007D26F5">
            <w:pPr>
              <w:jc w:val="center"/>
              <w:rPr>
                <w:b/>
                <w:sz w:val="20"/>
                <w:szCs w:val="20"/>
              </w:rPr>
            </w:pPr>
            <w:r>
              <w:rPr>
                <w:b/>
                <w:sz w:val="20"/>
                <w:szCs w:val="20"/>
              </w:rPr>
              <w:t>0</w:t>
            </w:r>
            <w:r w:rsidRPr="00B25436">
              <w:rPr>
                <w:b/>
                <w:sz w:val="20"/>
                <w:szCs w:val="20"/>
              </w:rPr>
              <w:t>11</w:t>
            </w:r>
          </w:p>
        </w:tc>
        <w:tc>
          <w:tcPr>
            <w:tcW w:w="672" w:type="dxa"/>
            <w:tcBorders>
              <w:top w:val="single" w:sz="6" w:space="0" w:color="auto"/>
              <w:left w:val="single" w:sz="6" w:space="0" w:color="auto"/>
              <w:bottom w:val="single" w:sz="18" w:space="0" w:color="auto"/>
              <w:right w:val="single" w:sz="18" w:space="0" w:color="auto"/>
            </w:tcBorders>
            <w:shd w:val="clear" w:color="auto" w:fill="99CCFF"/>
            <w:vAlign w:val="center"/>
          </w:tcPr>
          <w:p w:rsidR="0062025C" w:rsidRPr="00B25436" w:rsidRDefault="0062025C" w:rsidP="007D26F5">
            <w:pPr>
              <w:jc w:val="center"/>
              <w:rPr>
                <w:b/>
                <w:sz w:val="20"/>
                <w:szCs w:val="20"/>
              </w:rPr>
            </w:pPr>
            <w:r>
              <w:rPr>
                <w:b/>
                <w:sz w:val="20"/>
                <w:szCs w:val="20"/>
              </w:rPr>
              <w:t>0</w:t>
            </w:r>
            <w:r w:rsidRPr="00B25436">
              <w:rPr>
                <w:b/>
                <w:sz w:val="20"/>
                <w:szCs w:val="20"/>
              </w:rPr>
              <w:t>10</w:t>
            </w:r>
          </w:p>
        </w:tc>
        <w:tc>
          <w:tcPr>
            <w:tcW w:w="672" w:type="dxa"/>
            <w:tcBorders>
              <w:top w:val="single" w:sz="6" w:space="0" w:color="auto"/>
              <w:left w:val="single" w:sz="6" w:space="0" w:color="auto"/>
              <w:bottom w:val="single" w:sz="18" w:space="0" w:color="auto"/>
              <w:right w:val="single" w:sz="8" w:space="0" w:color="auto"/>
            </w:tcBorders>
            <w:shd w:val="clear" w:color="auto" w:fill="99CCFF"/>
          </w:tcPr>
          <w:p w:rsidR="0062025C" w:rsidRPr="00B25436" w:rsidRDefault="0062025C" w:rsidP="007D26F5">
            <w:pPr>
              <w:jc w:val="center"/>
              <w:rPr>
                <w:b/>
                <w:sz w:val="20"/>
                <w:szCs w:val="20"/>
              </w:rPr>
            </w:pPr>
            <w:r>
              <w:rPr>
                <w:b/>
                <w:sz w:val="20"/>
                <w:szCs w:val="20"/>
              </w:rPr>
              <w:t>110</w:t>
            </w:r>
          </w:p>
        </w:tc>
        <w:tc>
          <w:tcPr>
            <w:tcW w:w="672" w:type="dxa"/>
            <w:tcBorders>
              <w:top w:val="single" w:sz="6" w:space="0" w:color="auto"/>
              <w:left w:val="single" w:sz="8" w:space="0" w:color="auto"/>
              <w:bottom w:val="single" w:sz="18" w:space="0" w:color="auto"/>
              <w:right w:val="single" w:sz="8" w:space="0" w:color="auto"/>
            </w:tcBorders>
            <w:shd w:val="clear" w:color="auto" w:fill="99CCFF"/>
          </w:tcPr>
          <w:p w:rsidR="0062025C" w:rsidRPr="00B25436" w:rsidRDefault="0062025C" w:rsidP="007D26F5">
            <w:pPr>
              <w:jc w:val="center"/>
              <w:rPr>
                <w:b/>
                <w:sz w:val="20"/>
                <w:szCs w:val="20"/>
              </w:rPr>
            </w:pPr>
            <w:r>
              <w:rPr>
                <w:b/>
                <w:sz w:val="20"/>
                <w:szCs w:val="20"/>
              </w:rPr>
              <w:t>111</w:t>
            </w:r>
          </w:p>
        </w:tc>
        <w:tc>
          <w:tcPr>
            <w:tcW w:w="672" w:type="dxa"/>
            <w:tcBorders>
              <w:top w:val="single" w:sz="6" w:space="0" w:color="auto"/>
              <w:left w:val="single" w:sz="8" w:space="0" w:color="auto"/>
              <w:bottom w:val="single" w:sz="18" w:space="0" w:color="auto"/>
              <w:right w:val="single" w:sz="8" w:space="0" w:color="auto"/>
            </w:tcBorders>
            <w:shd w:val="clear" w:color="auto" w:fill="99CCFF"/>
          </w:tcPr>
          <w:p w:rsidR="0062025C" w:rsidRPr="00B25436" w:rsidRDefault="0062025C" w:rsidP="007D26F5">
            <w:pPr>
              <w:jc w:val="center"/>
              <w:rPr>
                <w:b/>
                <w:sz w:val="20"/>
                <w:szCs w:val="20"/>
              </w:rPr>
            </w:pPr>
            <w:r>
              <w:rPr>
                <w:b/>
                <w:sz w:val="20"/>
                <w:szCs w:val="20"/>
              </w:rPr>
              <w:t>101</w:t>
            </w:r>
          </w:p>
        </w:tc>
        <w:tc>
          <w:tcPr>
            <w:tcW w:w="672" w:type="dxa"/>
            <w:tcBorders>
              <w:top w:val="single" w:sz="6" w:space="0" w:color="auto"/>
              <w:left w:val="single" w:sz="8" w:space="0" w:color="auto"/>
              <w:bottom w:val="single" w:sz="18" w:space="0" w:color="auto"/>
              <w:right w:val="single" w:sz="18" w:space="0" w:color="auto"/>
            </w:tcBorders>
            <w:shd w:val="clear" w:color="auto" w:fill="99CCFF"/>
          </w:tcPr>
          <w:p w:rsidR="0062025C" w:rsidRPr="00B25436" w:rsidRDefault="0062025C" w:rsidP="007D26F5">
            <w:pPr>
              <w:jc w:val="center"/>
              <w:rPr>
                <w:b/>
                <w:sz w:val="20"/>
                <w:szCs w:val="20"/>
              </w:rPr>
            </w:pPr>
            <w:r>
              <w:rPr>
                <w:b/>
                <w:sz w:val="20"/>
                <w:szCs w:val="20"/>
              </w:rPr>
              <w:t>100</w:t>
            </w:r>
          </w:p>
        </w:tc>
      </w:tr>
      <w:tr w:rsidR="002D3B76" w:rsidRPr="00B25436" w:rsidTr="0034026E">
        <w:trPr>
          <w:jc w:val="center"/>
        </w:trPr>
        <w:tc>
          <w:tcPr>
            <w:tcW w:w="1508" w:type="dxa"/>
            <w:vMerge w:val="restart"/>
            <w:tcBorders>
              <w:top w:val="single" w:sz="18" w:space="0" w:color="auto"/>
              <w:left w:val="single" w:sz="18" w:space="0" w:color="auto"/>
              <w:bottom w:val="single" w:sz="18" w:space="0" w:color="auto"/>
              <w:right w:val="single" w:sz="6" w:space="0" w:color="auto"/>
            </w:tcBorders>
            <w:shd w:val="clear" w:color="auto" w:fill="99CCFF"/>
            <w:vAlign w:val="center"/>
          </w:tcPr>
          <w:p w:rsidR="002D3B76" w:rsidRPr="00B25436" w:rsidRDefault="002D3B76" w:rsidP="002D3B76">
            <w:pPr>
              <w:jc w:val="center"/>
              <w:rPr>
                <w:b/>
                <w:sz w:val="20"/>
                <w:szCs w:val="20"/>
              </w:rPr>
            </w:pPr>
            <w:r w:rsidRPr="00B25436">
              <w:rPr>
                <w:b/>
                <w:sz w:val="20"/>
                <w:szCs w:val="20"/>
              </w:rPr>
              <w:t xml:space="preserve">Current </w:t>
            </w:r>
            <w:smartTag w:uri="urn:schemas-microsoft-com:office:smarttags" w:element="PlaceType">
              <w:r w:rsidRPr="00B25436">
                <w:rPr>
                  <w:b/>
                  <w:sz w:val="20"/>
                  <w:szCs w:val="20"/>
                </w:rPr>
                <w:t>State</w:t>
              </w:r>
            </w:smartTag>
          </w:p>
          <w:p w:rsidR="002D3B76" w:rsidRPr="00B25436" w:rsidRDefault="002D3B76" w:rsidP="002D3B76">
            <w:pPr>
              <w:jc w:val="center"/>
              <w:rPr>
                <w:b/>
                <w:sz w:val="20"/>
                <w:szCs w:val="20"/>
              </w:rPr>
            </w:pPr>
            <w:r w:rsidRPr="00B25436">
              <w:rPr>
                <w:b/>
                <w:sz w:val="20"/>
                <w:szCs w:val="20"/>
              </w:rPr>
              <w:t>(S</w:t>
            </w:r>
            <w:r w:rsidRPr="00B25436">
              <w:rPr>
                <w:b/>
                <w:sz w:val="20"/>
                <w:szCs w:val="20"/>
                <w:vertAlign w:val="subscript"/>
              </w:rPr>
              <w:t>1</w:t>
            </w:r>
            <w:r w:rsidRPr="00B25436">
              <w:rPr>
                <w:b/>
                <w:sz w:val="20"/>
                <w:szCs w:val="20"/>
              </w:rPr>
              <w:t xml:space="preserve"> , S</w:t>
            </w:r>
            <w:r w:rsidRPr="00B25436">
              <w:rPr>
                <w:b/>
                <w:sz w:val="20"/>
                <w:szCs w:val="20"/>
                <w:vertAlign w:val="subscript"/>
              </w:rPr>
              <w:t>2</w:t>
            </w:r>
            <w:r w:rsidRPr="00B25436">
              <w:rPr>
                <w:b/>
                <w:sz w:val="20"/>
                <w:szCs w:val="20"/>
              </w:rPr>
              <w:t>)</w:t>
            </w:r>
          </w:p>
        </w:tc>
        <w:tc>
          <w:tcPr>
            <w:tcW w:w="1042" w:type="dxa"/>
            <w:tcBorders>
              <w:top w:val="single" w:sz="18" w:space="0" w:color="auto"/>
              <w:left w:val="single" w:sz="6" w:space="0" w:color="auto"/>
              <w:bottom w:val="single" w:sz="6" w:space="0" w:color="auto"/>
              <w:right w:val="single" w:sz="18" w:space="0" w:color="auto"/>
            </w:tcBorders>
            <w:shd w:val="clear" w:color="auto" w:fill="99CCFF"/>
            <w:vAlign w:val="center"/>
          </w:tcPr>
          <w:p w:rsidR="002D3B76" w:rsidRPr="00B25436" w:rsidRDefault="002D3B76" w:rsidP="002D3B76">
            <w:pPr>
              <w:jc w:val="center"/>
              <w:rPr>
                <w:b/>
                <w:sz w:val="20"/>
                <w:szCs w:val="20"/>
              </w:rPr>
            </w:pPr>
            <w:r w:rsidRPr="00B25436">
              <w:rPr>
                <w:b/>
                <w:sz w:val="20"/>
                <w:szCs w:val="20"/>
              </w:rPr>
              <w:t>00</w:t>
            </w:r>
          </w:p>
        </w:tc>
        <w:tc>
          <w:tcPr>
            <w:tcW w:w="672" w:type="dxa"/>
            <w:tcBorders>
              <w:top w:val="single" w:sz="18" w:space="0" w:color="auto"/>
              <w:left w:val="single" w:sz="18"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18" w:space="0" w:color="auto"/>
              <w:left w:val="single" w:sz="6"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18" w:space="0" w:color="auto"/>
              <w:left w:val="single" w:sz="6"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18" w:space="0" w:color="auto"/>
              <w:left w:val="single" w:sz="6" w:space="0" w:color="auto"/>
              <w:bottom w:val="single" w:sz="6" w:space="0" w:color="auto"/>
              <w:right w:val="single" w:sz="18"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18" w:space="0" w:color="auto"/>
              <w:left w:val="single" w:sz="18"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18" w:space="0" w:color="auto"/>
              <w:left w:val="single" w:sz="6"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18" w:space="0" w:color="auto"/>
              <w:left w:val="single" w:sz="6"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18" w:space="0" w:color="auto"/>
              <w:left w:val="single" w:sz="6" w:space="0" w:color="auto"/>
              <w:bottom w:val="single" w:sz="6" w:space="0" w:color="auto"/>
              <w:right w:val="single" w:sz="18" w:space="0" w:color="auto"/>
            </w:tcBorders>
            <w:shd w:val="clear" w:color="auto" w:fill="FFFF99"/>
            <w:vAlign w:val="center"/>
          </w:tcPr>
          <w:p w:rsidR="002D3B76" w:rsidRPr="00546E8D" w:rsidRDefault="002D3B76" w:rsidP="002D3B76">
            <w:pPr>
              <w:jc w:val="center"/>
              <w:rPr>
                <w:b/>
                <w:sz w:val="20"/>
                <w:szCs w:val="20"/>
              </w:rPr>
            </w:pPr>
          </w:p>
        </w:tc>
      </w:tr>
      <w:tr w:rsidR="002D3B76" w:rsidRPr="00B25436" w:rsidTr="0034026E">
        <w:trPr>
          <w:jc w:val="center"/>
        </w:trPr>
        <w:tc>
          <w:tcPr>
            <w:tcW w:w="1508" w:type="dxa"/>
            <w:vMerge/>
            <w:tcBorders>
              <w:top w:val="single" w:sz="6" w:space="0" w:color="auto"/>
              <w:left w:val="single" w:sz="18" w:space="0" w:color="auto"/>
              <w:bottom w:val="single" w:sz="18" w:space="0" w:color="auto"/>
              <w:right w:val="single" w:sz="6" w:space="0" w:color="auto"/>
            </w:tcBorders>
            <w:shd w:val="clear" w:color="auto" w:fill="99CCFF"/>
            <w:vAlign w:val="center"/>
          </w:tcPr>
          <w:p w:rsidR="002D3B76" w:rsidRPr="00B25436" w:rsidRDefault="002D3B76" w:rsidP="002D3B76">
            <w:pPr>
              <w:jc w:val="center"/>
              <w:rPr>
                <w:b/>
                <w:sz w:val="20"/>
                <w:szCs w:val="20"/>
              </w:rPr>
            </w:pPr>
          </w:p>
        </w:tc>
        <w:tc>
          <w:tcPr>
            <w:tcW w:w="1042" w:type="dxa"/>
            <w:tcBorders>
              <w:top w:val="single" w:sz="6" w:space="0" w:color="auto"/>
              <w:left w:val="single" w:sz="6" w:space="0" w:color="auto"/>
              <w:bottom w:val="single" w:sz="6" w:space="0" w:color="auto"/>
              <w:right w:val="single" w:sz="18" w:space="0" w:color="auto"/>
            </w:tcBorders>
            <w:shd w:val="clear" w:color="auto" w:fill="99CCFF"/>
            <w:vAlign w:val="center"/>
          </w:tcPr>
          <w:p w:rsidR="002D3B76" w:rsidRPr="00B25436" w:rsidRDefault="002D3B76" w:rsidP="002D3B76">
            <w:pPr>
              <w:jc w:val="center"/>
              <w:rPr>
                <w:b/>
                <w:sz w:val="20"/>
                <w:szCs w:val="20"/>
              </w:rPr>
            </w:pPr>
            <w:r w:rsidRPr="00B25436">
              <w:rPr>
                <w:b/>
                <w:sz w:val="20"/>
                <w:szCs w:val="20"/>
              </w:rPr>
              <w:t>01</w:t>
            </w:r>
          </w:p>
        </w:tc>
        <w:tc>
          <w:tcPr>
            <w:tcW w:w="672" w:type="dxa"/>
            <w:tcBorders>
              <w:top w:val="single" w:sz="6" w:space="0" w:color="auto"/>
              <w:left w:val="single" w:sz="18"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6" w:space="0" w:color="auto"/>
              <w:right w:val="single" w:sz="18"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18"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6" w:space="0" w:color="auto"/>
              <w:right w:val="single" w:sz="18" w:space="0" w:color="auto"/>
            </w:tcBorders>
            <w:shd w:val="clear" w:color="auto" w:fill="FFFF99"/>
            <w:vAlign w:val="center"/>
          </w:tcPr>
          <w:p w:rsidR="002D3B76" w:rsidRPr="00546E8D" w:rsidRDefault="002D3B76" w:rsidP="002D3B76">
            <w:pPr>
              <w:jc w:val="center"/>
              <w:rPr>
                <w:b/>
                <w:sz w:val="20"/>
                <w:szCs w:val="20"/>
              </w:rPr>
            </w:pPr>
          </w:p>
        </w:tc>
      </w:tr>
      <w:tr w:rsidR="002D3B76" w:rsidRPr="00B25436" w:rsidTr="0034026E">
        <w:trPr>
          <w:jc w:val="center"/>
        </w:trPr>
        <w:tc>
          <w:tcPr>
            <w:tcW w:w="1508" w:type="dxa"/>
            <w:vMerge/>
            <w:tcBorders>
              <w:top w:val="single" w:sz="6" w:space="0" w:color="auto"/>
              <w:left w:val="single" w:sz="18" w:space="0" w:color="auto"/>
              <w:bottom w:val="single" w:sz="18" w:space="0" w:color="auto"/>
              <w:right w:val="single" w:sz="6" w:space="0" w:color="auto"/>
            </w:tcBorders>
            <w:shd w:val="clear" w:color="auto" w:fill="99CCFF"/>
            <w:vAlign w:val="center"/>
          </w:tcPr>
          <w:p w:rsidR="002D3B76" w:rsidRPr="00B25436" w:rsidRDefault="002D3B76" w:rsidP="002D3B76">
            <w:pPr>
              <w:jc w:val="center"/>
              <w:rPr>
                <w:b/>
                <w:sz w:val="20"/>
                <w:szCs w:val="20"/>
              </w:rPr>
            </w:pPr>
          </w:p>
        </w:tc>
        <w:tc>
          <w:tcPr>
            <w:tcW w:w="1042" w:type="dxa"/>
            <w:tcBorders>
              <w:top w:val="single" w:sz="6" w:space="0" w:color="auto"/>
              <w:left w:val="single" w:sz="6" w:space="0" w:color="auto"/>
              <w:bottom w:val="single" w:sz="6" w:space="0" w:color="auto"/>
              <w:right w:val="single" w:sz="18" w:space="0" w:color="auto"/>
            </w:tcBorders>
            <w:shd w:val="clear" w:color="auto" w:fill="99CCFF"/>
            <w:vAlign w:val="center"/>
          </w:tcPr>
          <w:p w:rsidR="002D3B76" w:rsidRPr="00B25436" w:rsidRDefault="002D3B76" w:rsidP="002D3B76">
            <w:pPr>
              <w:jc w:val="center"/>
              <w:rPr>
                <w:b/>
                <w:sz w:val="20"/>
                <w:szCs w:val="20"/>
              </w:rPr>
            </w:pPr>
            <w:r w:rsidRPr="00B25436">
              <w:rPr>
                <w:b/>
                <w:sz w:val="20"/>
                <w:szCs w:val="20"/>
              </w:rPr>
              <w:t>11</w:t>
            </w:r>
          </w:p>
        </w:tc>
        <w:tc>
          <w:tcPr>
            <w:tcW w:w="672" w:type="dxa"/>
            <w:tcBorders>
              <w:top w:val="single" w:sz="6" w:space="0" w:color="auto"/>
              <w:left w:val="single" w:sz="18" w:space="0" w:color="auto"/>
              <w:bottom w:val="single" w:sz="6" w:space="0" w:color="auto"/>
              <w:right w:val="single" w:sz="6" w:space="0" w:color="auto"/>
            </w:tcBorders>
            <w:shd w:val="clear" w:color="auto" w:fill="FFFF99"/>
            <w:vAlign w:val="center"/>
          </w:tcPr>
          <w:p w:rsidR="002D3B76" w:rsidRDefault="002D3B76" w:rsidP="002D3B76">
            <w:pPr>
              <w:jc w:val="center"/>
            </w:pP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Default="002D3B76" w:rsidP="002D3B76">
            <w:pPr>
              <w:jc w:val="center"/>
            </w:pP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Default="002D3B76" w:rsidP="002D3B76">
            <w:pPr>
              <w:jc w:val="center"/>
            </w:pPr>
          </w:p>
        </w:tc>
        <w:tc>
          <w:tcPr>
            <w:tcW w:w="672" w:type="dxa"/>
            <w:tcBorders>
              <w:top w:val="single" w:sz="6" w:space="0" w:color="auto"/>
              <w:left w:val="single" w:sz="6" w:space="0" w:color="auto"/>
              <w:bottom w:val="single" w:sz="6" w:space="0" w:color="auto"/>
              <w:right w:val="single" w:sz="18" w:space="0" w:color="auto"/>
            </w:tcBorders>
            <w:shd w:val="clear" w:color="auto" w:fill="FFFF99"/>
            <w:vAlign w:val="center"/>
          </w:tcPr>
          <w:p w:rsidR="002D3B76" w:rsidRDefault="002D3B76" w:rsidP="002D3B76">
            <w:pPr>
              <w:jc w:val="center"/>
            </w:pPr>
          </w:p>
        </w:tc>
        <w:tc>
          <w:tcPr>
            <w:tcW w:w="672" w:type="dxa"/>
            <w:tcBorders>
              <w:top w:val="single" w:sz="6" w:space="0" w:color="auto"/>
              <w:left w:val="single" w:sz="18" w:space="0" w:color="auto"/>
              <w:bottom w:val="single" w:sz="6" w:space="0" w:color="auto"/>
              <w:right w:val="single" w:sz="6" w:space="0" w:color="auto"/>
            </w:tcBorders>
            <w:shd w:val="clear" w:color="auto" w:fill="FFFF99"/>
            <w:vAlign w:val="center"/>
          </w:tcPr>
          <w:p w:rsidR="002D3B76" w:rsidRDefault="002D3B76" w:rsidP="002D3B76">
            <w:pPr>
              <w:jc w:val="center"/>
            </w:pP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Default="002D3B76" w:rsidP="002D3B76">
            <w:pPr>
              <w:jc w:val="center"/>
            </w:pP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Default="002D3B76" w:rsidP="002D3B76">
            <w:pPr>
              <w:jc w:val="center"/>
            </w:pPr>
          </w:p>
        </w:tc>
        <w:tc>
          <w:tcPr>
            <w:tcW w:w="672" w:type="dxa"/>
            <w:tcBorders>
              <w:top w:val="single" w:sz="6" w:space="0" w:color="auto"/>
              <w:left w:val="single" w:sz="6" w:space="0" w:color="auto"/>
              <w:bottom w:val="single" w:sz="6" w:space="0" w:color="auto"/>
              <w:right w:val="single" w:sz="18" w:space="0" w:color="auto"/>
            </w:tcBorders>
            <w:shd w:val="clear" w:color="auto" w:fill="FFFF99"/>
            <w:vAlign w:val="center"/>
          </w:tcPr>
          <w:p w:rsidR="002D3B76" w:rsidRDefault="002D3B76" w:rsidP="002D3B76">
            <w:pPr>
              <w:jc w:val="center"/>
            </w:pPr>
          </w:p>
        </w:tc>
      </w:tr>
      <w:tr w:rsidR="002D3B76" w:rsidRPr="00B25436" w:rsidTr="0034026E">
        <w:trPr>
          <w:jc w:val="center"/>
        </w:trPr>
        <w:tc>
          <w:tcPr>
            <w:tcW w:w="1508" w:type="dxa"/>
            <w:vMerge/>
            <w:tcBorders>
              <w:top w:val="single" w:sz="6" w:space="0" w:color="auto"/>
              <w:left w:val="single" w:sz="18" w:space="0" w:color="auto"/>
              <w:bottom w:val="single" w:sz="18" w:space="0" w:color="auto"/>
              <w:right w:val="single" w:sz="6" w:space="0" w:color="auto"/>
            </w:tcBorders>
            <w:shd w:val="clear" w:color="auto" w:fill="99CCFF"/>
            <w:vAlign w:val="center"/>
          </w:tcPr>
          <w:p w:rsidR="002D3B76" w:rsidRPr="00B25436" w:rsidRDefault="002D3B76" w:rsidP="002D3B76">
            <w:pPr>
              <w:jc w:val="center"/>
              <w:rPr>
                <w:b/>
                <w:sz w:val="20"/>
                <w:szCs w:val="20"/>
              </w:rPr>
            </w:pPr>
          </w:p>
        </w:tc>
        <w:tc>
          <w:tcPr>
            <w:tcW w:w="1042" w:type="dxa"/>
            <w:tcBorders>
              <w:top w:val="single" w:sz="6" w:space="0" w:color="auto"/>
              <w:left w:val="single" w:sz="6" w:space="0" w:color="auto"/>
              <w:bottom w:val="single" w:sz="18" w:space="0" w:color="auto"/>
              <w:right w:val="single" w:sz="18" w:space="0" w:color="auto"/>
            </w:tcBorders>
            <w:shd w:val="clear" w:color="auto" w:fill="99CCFF"/>
            <w:vAlign w:val="center"/>
          </w:tcPr>
          <w:p w:rsidR="002D3B76" w:rsidRPr="00B25436" w:rsidRDefault="002D3B76" w:rsidP="002D3B76">
            <w:pPr>
              <w:jc w:val="center"/>
              <w:rPr>
                <w:b/>
                <w:sz w:val="20"/>
                <w:szCs w:val="20"/>
              </w:rPr>
            </w:pPr>
            <w:r w:rsidRPr="00B25436">
              <w:rPr>
                <w:b/>
                <w:sz w:val="20"/>
                <w:szCs w:val="20"/>
              </w:rPr>
              <w:t>10</w:t>
            </w:r>
          </w:p>
        </w:tc>
        <w:tc>
          <w:tcPr>
            <w:tcW w:w="672" w:type="dxa"/>
            <w:tcBorders>
              <w:top w:val="single" w:sz="6" w:space="0" w:color="auto"/>
              <w:left w:val="single" w:sz="18" w:space="0" w:color="auto"/>
              <w:bottom w:val="single" w:sz="18" w:space="0" w:color="auto"/>
              <w:right w:val="single" w:sz="6" w:space="0" w:color="auto"/>
            </w:tcBorders>
            <w:shd w:val="clear" w:color="auto" w:fill="FFFF99"/>
            <w:vAlign w:val="center"/>
          </w:tcPr>
          <w:p w:rsidR="002D3B76" w:rsidRPr="00546E8D" w:rsidRDefault="00BF0D35" w:rsidP="002D3B76">
            <w:pPr>
              <w:jc w:val="center"/>
              <w:rPr>
                <w:b/>
                <w:sz w:val="20"/>
                <w:szCs w:val="20"/>
              </w:rPr>
            </w:pPr>
            <w:r>
              <w:rPr>
                <w:b/>
                <w:sz w:val="20"/>
                <w:szCs w:val="20"/>
              </w:rPr>
              <w:t>1</w:t>
            </w:r>
          </w:p>
        </w:tc>
        <w:tc>
          <w:tcPr>
            <w:tcW w:w="672" w:type="dxa"/>
            <w:tcBorders>
              <w:top w:val="single" w:sz="6" w:space="0" w:color="auto"/>
              <w:left w:val="single" w:sz="6" w:space="0" w:color="auto"/>
              <w:bottom w:val="single" w:sz="18" w:space="0" w:color="auto"/>
              <w:right w:val="single" w:sz="6" w:space="0" w:color="auto"/>
            </w:tcBorders>
            <w:shd w:val="clear" w:color="auto" w:fill="FFFF99"/>
            <w:vAlign w:val="center"/>
          </w:tcPr>
          <w:p w:rsidR="002D3B76" w:rsidRPr="00546E8D" w:rsidRDefault="00BF0D35" w:rsidP="002D3B76">
            <w:pPr>
              <w:jc w:val="center"/>
              <w:rPr>
                <w:b/>
                <w:sz w:val="20"/>
                <w:szCs w:val="20"/>
              </w:rPr>
            </w:pPr>
            <w:r>
              <w:rPr>
                <w:b/>
                <w:sz w:val="20"/>
                <w:szCs w:val="20"/>
              </w:rPr>
              <w:t>1</w:t>
            </w:r>
          </w:p>
        </w:tc>
        <w:tc>
          <w:tcPr>
            <w:tcW w:w="672" w:type="dxa"/>
            <w:tcBorders>
              <w:top w:val="single" w:sz="6" w:space="0" w:color="auto"/>
              <w:left w:val="single" w:sz="6" w:space="0" w:color="auto"/>
              <w:bottom w:val="single" w:sz="18" w:space="0" w:color="auto"/>
              <w:right w:val="single" w:sz="6" w:space="0" w:color="auto"/>
            </w:tcBorders>
            <w:shd w:val="clear" w:color="auto" w:fill="FFFF99"/>
            <w:vAlign w:val="center"/>
          </w:tcPr>
          <w:p w:rsidR="002D3B76" w:rsidRPr="00546E8D" w:rsidRDefault="001269F8" w:rsidP="002D3B76">
            <w:pPr>
              <w:jc w:val="center"/>
              <w:rPr>
                <w:b/>
                <w:sz w:val="20"/>
                <w:szCs w:val="20"/>
              </w:rPr>
            </w:pPr>
            <w:r>
              <w:rPr>
                <w:b/>
                <w:sz w:val="20"/>
                <w:szCs w:val="20"/>
              </w:rPr>
              <w:t>1</w:t>
            </w:r>
          </w:p>
        </w:tc>
        <w:tc>
          <w:tcPr>
            <w:tcW w:w="672" w:type="dxa"/>
            <w:tcBorders>
              <w:top w:val="single" w:sz="6" w:space="0" w:color="auto"/>
              <w:left w:val="single" w:sz="6" w:space="0" w:color="auto"/>
              <w:bottom w:val="single" w:sz="18" w:space="0" w:color="auto"/>
              <w:right w:val="single" w:sz="18" w:space="0" w:color="auto"/>
            </w:tcBorders>
            <w:shd w:val="clear" w:color="auto" w:fill="FFFF99"/>
            <w:vAlign w:val="center"/>
          </w:tcPr>
          <w:p w:rsidR="002D3B76" w:rsidRPr="00546E8D" w:rsidRDefault="001269F8" w:rsidP="002D3B76">
            <w:pPr>
              <w:jc w:val="center"/>
              <w:rPr>
                <w:b/>
                <w:sz w:val="20"/>
                <w:szCs w:val="20"/>
              </w:rPr>
            </w:pPr>
            <w:r>
              <w:rPr>
                <w:b/>
                <w:sz w:val="20"/>
                <w:szCs w:val="20"/>
              </w:rPr>
              <w:t>1</w:t>
            </w:r>
          </w:p>
        </w:tc>
        <w:tc>
          <w:tcPr>
            <w:tcW w:w="672" w:type="dxa"/>
            <w:tcBorders>
              <w:top w:val="single" w:sz="6" w:space="0" w:color="auto"/>
              <w:left w:val="single" w:sz="18" w:space="0" w:color="auto"/>
              <w:bottom w:val="single" w:sz="18" w:space="0" w:color="auto"/>
              <w:right w:val="single" w:sz="6" w:space="0" w:color="auto"/>
            </w:tcBorders>
            <w:shd w:val="clear" w:color="auto" w:fill="FFFF99"/>
            <w:vAlign w:val="center"/>
          </w:tcPr>
          <w:p w:rsidR="002D3B76" w:rsidRPr="00546E8D" w:rsidRDefault="00BF0D35" w:rsidP="002D3B76">
            <w:pPr>
              <w:jc w:val="center"/>
              <w:rPr>
                <w:b/>
                <w:sz w:val="20"/>
                <w:szCs w:val="20"/>
              </w:rPr>
            </w:pPr>
            <w:r>
              <w:rPr>
                <w:b/>
                <w:sz w:val="20"/>
                <w:szCs w:val="20"/>
              </w:rPr>
              <w:t>1</w:t>
            </w:r>
          </w:p>
        </w:tc>
        <w:tc>
          <w:tcPr>
            <w:tcW w:w="672" w:type="dxa"/>
            <w:tcBorders>
              <w:top w:val="single" w:sz="6" w:space="0" w:color="auto"/>
              <w:left w:val="single" w:sz="6" w:space="0" w:color="auto"/>
              <w:bottom w:val="single" w:sz="18" w:space="0" w:color="auto"/>
              <w:right w:val="single" w:sz="6" w:space="0" w:color="auto"/>
            </w:tcBorders>
            <w:shd w:val="clear" w:color="auto" w:fill="FFFF99"/>
            <w:vAlign w:val="center"/>
          </w:tcPr>
          <w:p w:rsidR="002D3B76" w:rsidRPr="00546E8D" w:rsidRDefault="00BF0D35" w:rsidP="002D3B76">
            <w:pPr>
              <w:jc w:val="center"/>
              <w:rPr>
                <w:b/>
                <w:sz w:val="20"/>
                <w:szCs w:val="20"/>
              </w:rPr>
            </w:pPr>
            <w:r>
              <w:rPr>
                <w:b/>
                <w:sz w:val="20"/>
                <w:szCs w:val="20"/>
              </w:rPr>
              <w:t>1</w:t>
            </w:r>
          </w:p>
        </w:tc>
        <w:tc>
          <w:tcPr>
            <w:tcW w:w="672" w:type="dxa"/>
            <w:tcBorders>
              <w:top w:val="single" w:sz="6" w:space="0" w:color="auto"/>
              <w:left w:val="single" w:sz="6" w:space="0" w:color="auto"/>
              <w:bottom w:val="single" w:sz="18" w:space="0" w:color="auto"/>
              <w:right w:val="single" w:sz="6" w:space="0" w:color="auto"/>
            </w:tcBorders>
            <w:shd w:val="clear" w:color="auto" w:fill="FFFF99"/>
            <w:vAlign w:val="center"/>
          </w:tcPr>
          <w:p w:rsidR="002D3B76" w:rsidRPr="00546E8D" w:rsidRDefault="00BF0D35" w:rsidP="002D3B76">
            <w:pPr>
              <w:jc w:val="center"/>
              <w:rPr>
                <w:b/>
                <w:sz w:val="20"/>
                <w:szCs w:val="20"/>
              </w:rPr>
            </w:pPr>
            <w:r>
              <w:rPr>
                <w:b/>
                <w:sz w:val="20"/>
                <w:szCs w:val="20"/>
              </w:rPr>
              <w:t>1</w:t>
            </w:r>
          </w:p>
        </w:tc>
        <w:tc>
          <w:tcPr>
            <w:tcW w:w="672" w:type="dxa"/>
            <w:tcBorders>
              <w:top w:val="single" w:sz="6" w:space="0" w:color="auto"/>
              <w:left w:val="single" w:sz="6" w:space="0" w:color="auto"/>
              <w:bottom w:val="single" w:sz="18" w:space="0" w:color="auto"/>
              <w:right w:val="single" w:sz="18" w:space="0" w:color="auto"/>
            </w:tcBorders>
            <w:shd w:val="clear" w:color="auto" w:fill="FFFF99"/>
            <w:vAlign w:val="center"/>
          </w:tcPr>
          <w:p w:rsidR="002D3B76" w:rsidRPr="00546E8D" w:rsidRDefault="00BF0D35" w:rsidP="002D3B76">
            <w:pPr>
              <w:jc w:val="center"/>
              <w:rPr>
                <w:b/>
                <w:sz w:val="20"/>
                <w:szCs w:val="20"/>
              </w:rPr>
            </w:pPr>
            <w:r>
              <w:rPr>
                <w:b/>
                <w:sz w:val="20"/>
                <w:szCs w:val="20"/>
              </w:rPr>
              <w:t>1</w:t>
            </w:r>
          </w:p>
        </w:tc>
      </w:tr>
    </w:tbl>
    <w:p w:rsidR="0062025C" w:rsidRDefault="0062025C" w:rsidP="001E7537">
      <w:pPr>
        <w:jc w:val="center"/>
        <w:rPr>
          <w:b/>
          <w:sz w:val="20"/>
          <w:szCs w:val="20"/>
        </w:rPr>
      </w:pPr>
    </w:p>
    <w:p w:rsidR="001E7537" w:rsidRDefault="00375EED" w:rsidP="001E7537">
      <w:pPr>
        <w:jc w:val="center"/>
        <w:rPr>
          <w:sz w:val="22"/>
          <w:szCs w:val="22"/>
        </w:rPr>
      </w:pPr>
      <w:r w:rsidRPr="00C92A52">
        <w:rPr>
          <w:position w:val="-10"/>
          <w:sz w:val="22"/>
          <w:szCs w:val="22"/>
        </w:rPr>
        <w:object w:dxaOrig="2280" w:dyaOrig="400">
          <v:shape id="_x0000_i1028" type="#_x0000_t75" style="width:135.75pt;height:24pt" o:ole="">
            <v:imagedata r:id="rId19" o:title=""/>
          </v:shape>
          <o:OLEObject Type="Embed" ProgID="Equation.3" ShapeID="_x0000_i1028" DrawAspect="Content" ObjectID="_1535522061" r:id="rId20"/>
        </w:object>
      </w:r>
      <w:r w:rsidR="00DE4606">
        <w:rPr>
          <w:sz w:val="22"/>
          <w:szCs w:val="22"/>
        </w:rPr>
        <w:t xml:space="preserve"> </w:t>
      </w:r>
    </w:p>
    <w:p w:rsidR="00D05827" w:rsidRDefault="00D05827" w:rsidP="001E7537">
      <w:pPr>
        <w:jc w:val="center"/>
        <w:rPr>
          <w:sz w:val="22"/>
          <w:szCs w:val="22"/>
        </w:rPr>
      </w:pPr>
    </w:p>
    <w:p w:rsidR="00D05827" w:rsidRDefault="00D05827" w:rsidP="001E7537">
      <w:pPr>
        <w:jc w:val="center"/>
        <w:rPr>
          <w:sz w:val="22"/>
          <w:szCs w:val="22"/>
        </w:rPr>
      </w:pPr>
    </w:p>
    <w:p w:rsidR="00D05827" w:rsidRDefault="00D05827" w:rsidP="001E7537">
      <w:pPr>
        <w:jc w:val="center"/>
        <w:rPr>
          <w:sz w:val="22"/>
          <w:szCs w:val="22"/>
        </w:rPr>
      </w:pPr>
    </w:p>
    <w:p w:rsidR="00D05827" w:rsidRPr="004847E1" w:rsidRDefault="00D05827" w:rsidP="00D05827">
      <w:pPr>
        <w:jc w:val="center"/>
        <w:rPr>
          <w:b/>
          <w:sz w:val="20"/>
          <w:szCs w:val="20"/>
        </w:rPr>
      </w:pPr>
      <w:r>
        <w:rPr>
          <w:b/>
          <w:sz w:val="20"/>
          <w:szCs w:val="20"/>
        </w:rPr>
        <w:t xml:space="preserve">Table </w:t>
      </w:r>
      <w:r w:rsidR="00CA26ED">
        <w:rPr>
          <w:b/>
          <w:sz w:val="20"/>
          <w:szCs w:val="20"/>
        </w:rPr>
        <w:t>10</w:t>
      </w:r>
      <w:r w:rsidRPr="00E447BA">
        <w:rPr>
          <w:b/>
          <w:sz w:val="20"/>
          <w:szCs w:val="20"/>
        </w:rPr>
        <w:t xml:space="preserve">: </w:t>
      </w:r>
      <w:r>
        <w:rPr>
          <w:b/>
          <w:sz w:val="20"/>
          <w:szCs w:val="20"/>
        </w:rPr>
        <w:t>K-map for the output variable ACK</w:t>
      </w:r>
      <w:r>
        <w:rPr>
          <w:b/>
          <w:sz w:val="20"/>
          <w:szCs w:val="20"/>
          <w:vertAlign w:val="subscript"/>
        </w:rPr>
        <w:t>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8"/>
        <w:gridCol w:w="1042"/>
        <w:gridCol w:w="672"/>
        <w:gridCol w:w="672"/>
        <w:gridCol w:w="672"/>
        <w:gridCol w:w="672"/>
        <w:gridCol w:w="672"/>
        <w:gridCol w:w="672"/>
        <w:gridCol w:w="672"/>
        <w:gridCol w:w="672"/>
      </w:tblGrid>
      <w:tr w:rsidR="00F26443" w:rsidRPr="00B25436" w:rsidTr="007D26F5">
        <w:trPr>
          <w:jc w:val="center"/>
        </w:trPr>
        <w:tc>
          <w:tcPr>
            <w:tcW w:w="2550" w:type="dxa"/>
            <w:gridSpan w:val="2"/>
            <w:vMerge w:val="restart"/>
            <w:tcBorders>
              <w:top w:val="single" w:sz="18" w:space="0" w:color="auto"/>
              <w:left w:val="single" w:sz="18" w:space="0" w:color="auto"/>
              <w:bottom w:val="single" w:sz="6" w:space="0" w:color="auto"/>
              <w:right w:val="single" w:sz="18" w:space="0" w:color="auto"/>
            </w:tcBorders>
            <w:shd w:val="clear" w:color="auto" w:fill="FFFF99"/>
            <w:vAlign w:val="center"/>
          </w:tcPr>
          <w:p w:rsidR="00F26443" w:rsidRPr="00546E8D" w:rsidRDefault="00F26443" w:rsidP="007D26F5">
            <w:pPr>
              <w:jc w:val="center"/>
              <w:rPr>
                <w:b/>
                <w:sz w:val="20"/>
                <w:szCs w:val="20"/>
              </w:rPr>
            </w:pPr>
            <w:r w:rsidRPr="00546E8D">
              <w:rPr>
                <w:b/>
                <w:sz w:val="20"/>
                <w:szCs w:val="20"/>
              </w:rPr>
              <w:t>Outputs</w:t>
            </w:r>
          </w:p>
          <w:p w:rsidR="00F26443" w:rsidRPr="00B25436" w:rsidRDefault="00F26443" w:rsidP="00F26443">
            <w:pPr>
              <w:jc w:val="center"/>
              <w:rPr>
                <w:b/>
                <w:sz w:val="20"/>
                <w:szCs w:val="20"/>
              </w:rPr>
            </w:pPr>
            <w:r w:rsidRPr="00546E8D">
              <w:rPr>
                <w:b/>
                <w:sz w:val="20"/>
                <w:szCs w:val="20"/>
              </w:rPr>
              <w:t xml:space="preserve"> (ACK</w:t>
            </w:r>
            <w:r>
              <w:rPr>
                <w:b/>
                <w:sz w:val="20"/>
                <w:szCs w:val="20"/>
                <w:vertAlign w:val="subscript"/>
              </w:rPr>
              <w:t>3</w:t>
            </w:r>
            <w:r w:rsidRPr="00546E8D">
              <w:rPr>
                <w:b/>
                <w:sz w:val="20"/>
                <w:szCs w:val="20"/>
              </w:rPr>
              <w:t>)</w:t>
            </w:r>
          </w:p>
        </w:tc>
        <w:tc>
          <w:tcPr>
            <w:tcW w:w="5376" w:type="dxa"/>
            <w:gridSpan w:val="8"/>
            <w:tcBorders>
              <w:top w:val="single" w:sz="18" w:space="0" w:color="auto"/>
              <w:left w:val="single" w:sz="18" w:space="0" w:color="auto"/>
              <w:bottom w:val="single" w:sz="6" w:space="0" w:color="auto"/>
              <w:right w:val="single" w:sz="18" w:space="0" w:color="auto"/>
            </w:tcBorders>
            <w:shd w:val="clear" w:color="auto" w:fill="99CCFF"/>
            <w:vAlign w:val="center"/>
          </w:tcPr>
          <w:p w:rsidR="00F26443" w:rsidRPr="00B25436" w:rsidRDefault="00F26443" w:rsidP="007D26F5">
            <w:pPr>
              <w:jc w:val="center"/>
              <w:rPr>
                <w:b/>
                <w:sz w:val="20"/>
                <w:szCs w:val="20"/>
              </w:rPr>
            </w:pPr>
            <w:r w:rsidRPr="00B25436">
              <w:rPr>
                <w:b/>
                <w:sz w:val="20"/>
                <w:szCs w:val="20"/>
              </w:rPr>
              <w:t>Inputs</w:t>
            </w:r>
          </w:p>
          <w:p w:rsidR="00F26443" w:rsidRPr="00B25436" w:rsidRDefault="00F26443" w:rsidP="007D26F5">
            <w:pPr>
              <w:jc w:val="center"/>
              <w:rPr>
                <w:b/>
                <w:sz w:val="20"/>
                <w:szCs w:val="20"/>
              </w:rPr>
            </w:pPr>
            <w:r w:rsidRPr="00B25436">
              <w:rPr>
                <w:b/>
                <w:sz w:val="20"/>
                <w:szCs w:val="20"/>
              </w:rPr>
              <w:t>(REQ</w:t>
            </w:r>
            <w:r w:rsidRPr="00B25436">
              <w:rPr>
                <w:b/>
                <w:sz w:val="20"/>
                <w:szCs w:val="20"/>
                <w:vertAlign w:val="subscript"/>
              </w:rPr>
              <w:t>1</w:t>
            </w:r>
            <w:r w:rsidRPr="00B25436">
              <w:rPr>
                <w:b/>
                <w:sz w:val="20"/>
                <w:szCs w:val="20"/>
              </w:rPr>
              <w:t xml:space="preserve"> , REQ</w:t>
            </w:r>
            <w:r w:rsidRPr="00B25436">
              <w:rPr>
                <w:b/>
                <w:sz w:val="20"/>
                <w:szCs w:val="20"/>
                <w:vertAlign w:val="subscript"/>
              </w:rPr>
              <w:t>2</w:t>
            </w:r>
            <w:r w:rsidRPr="00B25436">
              <w:rPr>
                <w:b/>
                <w:sz w:val="20"/>
                <w:szCs w:val="20"/>
              </w:rPr>
              <w:t xml:space="preserve"> , REQ</w:t>
            </w:r>
            <w:r>
              <w:rPr>
                <w:b/>
                <w:sz w:val="20"/>
                <w:szCs w:val="20"/>
                <w:vertAlign w:val="subscript"/>
              </w:rPr>
              <w:t>3</w:t>
            </w:r>
            <w:r w:rsidRPr="00B25436">
              <w:rPr>
                <w:b/>
                <w:sz w:val="20"/>
                <w:szCs w:val="20"/>
              </w:rPr>
              <w:t>)</w:t>
            </w:r>
          </w:p>
        </w:tc>
      </w:tr>
      <w:tr w:rsidR="00F26443" w:rsidRPr="00B25436" w:rsidTr="007D26F5">
        <w:trPr>
          <w:jc w:val="center"/>
        </w:trPr>
        <w:tc>
          <w:tcPr>
            <w:tcW w:w="2550" w:type="dxa"/>
            <w:gridSpan w:val="2"/>
            <w:vMerge/>
            <w:tcBorders>
              <w:top w:val="single" w:sz="6" w:space="0" w:color="auto"/>
              <w:left w:val="single" w:sz="18" w:space="0" w:color="auto"/>
              <w:bottom w:val="single" w:sz="6" w:space="0" w:color="auto"/>
              <w:right w:val="single" w:sz="18" w:space="0" w:color="auto"/>
            </w:tcBorders>
            <w:shd w:val="clear" w:color="auto" w:fill="FFFF99"/>
            <w:vAlign w:val="center"/>
          </w:tcPr>
          <w:p w:rsidR="00F26443" w:rsidRPr="00B25436" w:rsidRDefault="00F26443" w:rsidP="007D26F5">
            <w:pPr>
              <w:jc w:val="center"/>
              <w:rPr>
                <w:b/>
                <w:sz w:val="20"/>
                <w:szCs w:val="20"/>
              </w:rPr>
            </w:pPr>
          </w:p>
        </w:tc>
        <w:tc>
          <w:tcPr>
            <w:tcW w:w="672" w:type="dxa"/>
            <w:tcBorders>
              <w:top w:val="single" w:sz="6" w:space="0" w:color="auto"/>
              <w:left w:val="single" w:sz="18" w:space="0" w:color="auto"/>
              <w:bottom w:val="single" w:sz="18" w:space="0" w:color="auto"/>
              <w:right w:val="single" w:sz="6" w:space="0" w:color="auto"/>
            </w:tcBorders>
            <w:shd w:val="clear" w:color="auto" w:fill="99CCFF"/>
            <w:vAlign w:val="center"/>
          </w:tcPr>
          <w:p w:rsidR="00F26443" w:rsidRPr="00B25436" w:rsidRDefault="00F26443" w:rsidP="007D26F5">
            <w:pPr>
              <w:jc w:val="center"/>
              <w:rPr>
                <w:b/>
                <w:sz w:val="20"/>
                <w:szCs w:val="20"/>
              </w:rPr>
            </w:pPr>
            <w:r>
              <w:rPr>
                <w:b/>
                <w:sz w:val="20"/>
                <w:szCs w:val="20"/>
              </w:rPr>
              <w:t>0</w:t>
            </w:r>
            <w:r w:rsidRPr="00B25436">
              <w:rPr>
                <w:b/>
                <w:sz w:val="20"/>
                <w:szCs w:val="20"/>
              </w:rPr>
              <w:t>00</w:t>
            </w:r>
          </w:p>
        </w:tc>
        <w:tc>
          <w:tcPr>
            <w:tcW w:w="672" w:type="dxa"/>
            <w:tcBorders>
              <w:top w:val="single" w:sz="6" w:space="0" w:color="auto"/>
              <w:left w:val="single" w:sz="6" w:space="0" w:color="auto"/>
              <w:bottom w:val="single" w:sz="18" w:space="0" w:color="auto"/>
              <w:right w:val="single" w:sz="6" w:space="0" w:color="auto"/>
            </w:tcBorders>
            <w:shd w:val="clear" w:color="auto" w:fill="99CCFF"/>
            <w:vAlign w:val="center"/>
          </w:tcPr>
          <w:p w:rsidR="00F26443" w:rsidRPr="00B25436" w:rsidRDefault="00F26443" w:rsidP="007D26F5">
            <w:pPr>
              <w:jc w:val="center"/>
              <w:rPr>
                <w:b/>
                <w:sz w:val="20"/>
                <w:szCs w:val="20"/>
              </w:rPr>
            </w:pPr>
            <w:r w:rsidRPr="00B25436">
              <w:rPr>
                <w:b/>
                <w:sz w:val="20"/>
                <w:szCs w:val="20"/>
              </w:rPr>
              <w:t>0</w:t>
            </w:r>
            <w:r>
              <w:rPr>
                <w:b/>
                <w:sz w:val="20"/>
                <w:szCs w:val="20"/>
              </w:rPr>
              <w:t>0</w:t>
            </w:r>
            <w:r w:rsidRPr="00B25436">
              <w:rPr>
                <w:b/>
                <w:sz w:val="20"/>
                <w:szCs w:val="20"/>
              </w:rPr>
              <w:t>1</w:t>
            </w:r>
          </w:p>
        </w:tc>
        <w:tc>
          <w:tcPr>
            <w:tcW w:w="672" w:type="dxa"/>
            <w:tcBorders>
              <w:top w:val="single" w:sz="6" w:space="0" w:color="auto"/>
              <w:left w:val="single" w:sz="6" w:space="0" w:color="auto"/>
              <w:bottom w:val="single" w:sz="18" w:space="0" w:color="auto"/>
              <w:right w:val="single" w:sz="6" w:space="0" w:color="auto"/>
            </w:tcBorders>
            <w:shd w:val="clear" w:color="auto" w:fill="99CCFF"/>
            <w:vAlign w:val="center"/>
          </w:tcPr>
          <w:p w:rsidR="00F26443" w:rsidRPr="00B25436" w:rsidRDefault="00F26443" w:rsidP="007D26F5">
            <w:pPr>
              <w:jc w:val="center"/>
              <w:rPr>
                <w:b/>
                <w:sz w:val="20"/>
                <w:szCs w:val="20"/>
              </w:rPr>
            </w:pPr>
            <w:r>
              <w:rPr>
                <w:b/>
                <w:sz w:val="20"/>
                <w:szCs w:val="20"/>
              </w:rPr>
              <w:t>0</w:t>
            </w:r>
            <w:r w:rsidRPr="00B25436">
              <w:rPr>
                <w:b/>
                <w:sz w:val="20"/>
                <w:szCs w:val="20"/>
              </w:rPr>
              <w:t>11</w:t>
            </w:r>
          </w:p>
        </w:tc>
        <w:tc>
          <w:tcPr>
            <w:tcW w:w="672" w:type="dxa"/>
            <w:tcBorders>
              <w:top w:val="single" w:sz="6" w:space="0" w:color="auto"/>
              <w:left w:val="single" w:sz="6" w:space="0" w:color="auto"/>
              <w:bottom w:val="single" w:sz="18" w:space="0" w:color="auto"/>
              <w:right w:val="single" w:sz="18" w:space="0" w:color="auto"/>
            </w:tcBorders>
            <w:shd w:val="clear" w:color="auto" w:fill="99CCFF"/>
            <w:vAlign w:val="center"/>
          </w:tcPr>
          <w:p w:rsidR="00F26443" w:rsidRPr="00B25436" w:rsidRDefault="00F26443" w:rsidP="007D26F5">
            <w:pPr>
              <w:jc w:val="center"/>
              <w:rPr>
                <w:b/>
                <w:sz w:val="20"/>
                <w:szCs w:val="20"/>
              </w:rPr>
            </w:pPr>
            <w:r>
              <w:rPr>
                <w:b/>
                <w:sz w:val="20"/>
                <w:szCs w:val="20"/>
              </w:rPr>
              <w:t>0</w:t>
            </w:r>
            <w:r w:rsidRPr="00B25436">
              <w:rPr>
                <w:b/>
                <w:sz w:val="20"/>
                <w:szCs w:val="20"/>
              </w:rPr>
              <w:t>10</w:t>
            </w:r>
          </w:p>
        </w:tc>
        <w:tc>
          <w:tcPr>
            <w:tcW w:w="672" w:type="dxa"/>
            <w:tcBorders>
              <w:top w:val="single" w:sz="6" w:space="0" w:color="auto"/>
              <w:left w:val="single" w:sz="6" w:space="0" w:color="auto"/>
              <w:bottom w:val="single" w:sz="18" w:space="0" w:color="auto"/>
              <w:right w:val="single" w:sz="8" w:space="0" w:color="auto"/>
            </w:tcBorders>
            <w:shd w:val="clear" w:color="auto" w:fill="99CCFF"/>
          </w:tcPr>
          <w:p w:rsidR="00F26443" w:rsidRPr="00B25436" w:rsidRDefault="00F26443" w:rsidP="007D26F5">
            <w:pPr>
              <w:jc w:val="center"/>
              <w:rPr>
                <w:b/>
                <w:sz w:val="20"/>
                <w:szCs w:val="20"/>
              </w:rPr>
            </w:pPr>
            <w:r>
              <w:rPr>
                <w:b/>
                <w:sz w:val="20"/>
                <w:szCs w:val="20"/>
              </w:rPr>
              <w:t>110</w:t>
            </w:r>
          </w:p>
        </w:tc>
        <w:tc>
          <w:tcPr>
            <w:tcW w:w="672" w:type="dxa"/>
            <w:tcBorders>
              <w:top w:val="single" w:sz="6" w:space="0" w:color="auto"/>
              <w:left w:val="single" w:sz="8" w:space="0" w:color="auto"/>
              <w:bottom w:val="single" w:sz="18" w:space="0" w:color="auto"/>
              <w:right w:val="single" w:sz="8" w:space="0" w:color="auto"/>
            </w:tcBorders>
            <w:shd w:val="clear" w:color="auto" w:fill="99CCFF"/>
          </w:tcPr>
          <w:p w:rsidR="00F26443" w:rsidRPr="00B25436" w:rsidRDefault="00F26443" w:rsidP="007D26F5">
            <w:pPr>
              <w:jc w:val="center"/>
              <w:rPr>
                <w:b/>
                <w:sz w:val="20"/>
                <w:szCs w:val="20"/>
              </w:rPr>
            </w:pPr>
            <w:r>
              <w:rPr>
                <w:b/>
                <w:sz w:val="20"/>
                <w:szCs w:val="20"/>
              </w:rPr>
              <w:t>111</w:t>
            </w:r>
          </w:p>
        </w:tc>
        <w:tc>
          <w:tcPr>
            <w:tcW w:w="672" w:type="dxa"/>
            <w:tcBorders>
              <w:top w:val="single" w:sz="6" w:space="0" w:color="auto"/>
              <w:left w:val="single" w:sz="8" w:space="0" w:color="auto"/>
              <w:bottom w:val="single" w:sz="18" w:space="0" w:color="auto"/>
              <w:right w:val="single" w:sz="8" w:space="0" w:color="auto"/>
            </w:tcBorders>
            <w:shd w:val="clear" w:color="auto" w:fill="99CCFF"/>
          </w:tcPr>
          <w:p w:rsidR="00F26443" w:rsidRPr="00B25436" w:rsidRDefault="00F26443" w:rsidP="007D26F5">
            <w:pPr>
              <w:jc w:val="center"/>
              <w:rPr>
                <w:b/>
                <w:sz w:val="20"/>
                <w:szCs w:val="20"/>
              </w:rPr>
            </w:pPr>
            <w:r>
              <w:rPr>
                <w:b/>
                <w:sz w:val="20"/>
                <w:szCs w:val="20"/>
              </w:rPr>
              <w:t>101</w:t>
            </w:r>
          </w:p>
        </w:tc>
        <w:tc>
          <w:tcPr>
            <w:tcW w:w="672" w:type="dxa"/>
            <w:tcBorders>
              <w:top w:val="single" w:sz="6" w:space="0" w:color="auto"/>
              <w:left w:val="single" w:sz="8" w:space="0" w:color="auto"/>
              <w:bottom w:val="single" w:sz="18" w:space="0" w:color="auto"/>
              <w:right w:val="single" w:sz="18" w:space="0" w:color="auto"/>
            </w:tcBorders>
            <w:shd w:val="clear" w:color="auto" w:fill="99CCFF"/>
          </w:tcPr>
          <w:p w:rsidR="00F26443" w:rsidRPr="00B25436" w:rsidRDefault="00F26443" w:rsidP="007D26F5">
            <w:pPr>
              <w:jc w:val="center"/>
              <w:rPr>
                <w:b/>
                <w:sz w:val="20"/>
                <w:szCs w:val="20"/>
              </w:rPr>
            </w:pPr>
            <w:r>
              <w:rPr>
                <w:b/>
                <w:sz w:val="20"/>
                <w:szCs w:val="20"/>
              </w:rPr>
              <w:t>100</w:t>
            </w:r>
          </w:p>
        </w:tc>
      </w:tr>
      <w:tr w:rsidR="002D3B76" w:rsidRPr="00B25436" w:rsidTr="0034026E">
        <w:trPr>
          <w:jc w:val="center"/>
        </w:trPr>
        <w:tc>
          <w:tcPr>
            <w:tcW w:w="1508" w:type="dxa"/>
            <w:vMerge w:val="restart"/>
            <w:tcBorders>
              <w:top w:val="single" w:sz="18" w:space="0" w:color="auto"/>
              <w:left w:val="single" w:sz="18" w:space="0" w:color="auto"/>
              <w:bottom w:val="single" w:sz="18" w:space="0" w:color="auto"/>
              <w:right w:val="single" w:sz="6" w:space="0" w:color="auto"/>
            </w:tcBorders>
            <w:shd w:val="clear" w:color="auto" w:fill="99CCFF"/>
            <w:vAlign w:val="center"/>
          </w:tcPr>
          <w:p w:rsidR="002D3B76" w:rsidRPr="00B25436" w:rsidRDefault="002D3B76" w:rsidP="002D3B76">
            <w:pPr>
              <w:jc w:val="center"/>
              <w:rPr>
                <w:b/>
                <w:sz w:val="20"/>
                <w:szCs w:val="20"/>
              </w:rPr>
            </w:pPr>
            <w:r w:rsidRPr="00B25436">
              <w:rPr>
                <w:b/>
                <w:sz w:val="20"/>
                <w:szCs w:val="20"/>
              </w:rPr>
              <w:t xml:space="preserve">Current </w:t>
            </w:r>
            <w:smartTag w:uri="urn:schemas-microsoft-com:office:smarttags" w:element="PlaceType">
              <w:r w:rsidRPr="00B25436">
                <w:rPr>
                  <w:b/>
                  <w:sz w:val="20"/>
                  <w:szCs w:val="20"/>
                </w:rPr>
                <w:t>State</w:t>
              </w:r>
            </w:smartTag>
          </w:p>
          <w:p w:rsidR="002D3B76" w:rsidRPr="00B25436" w:rsidRDefault="002D3B76" w:rsidP="002D3B76">
            <w:pPr>
              <w:jc w:val="center"/>
              <w:rPr>
                <w:b/>
                <w:sz w:val="20"/>
                <w:szCs w:val="20"/>
              </w:rPr>
            </w:pPr>
            <w:r w:rsidRPr="00B25436">
              <w:rPr>
                <w:b/>
                <w:sz w:val="20"/>
                <w:szCs w:val="20"/>
              </w:rPr>
              <w:t>(S</w:t>
            </w:r>
            <w:r w:rsidRPr="00B25436">
              <w:rPr>
                <w:b/>
                <w:sz w:val="20"/>
                <w:szCs w:val="20"/>
                <w:vertAlign w:val="subscript"/>
              </w:rPr>
              <w:t>1</w:t>
            </w:r>
            <w:r w:rsidRPr="00B25436">
              <w:rPr>
                <w:b/>
                <w:sz w:val="20"/>
                <w:szCs w:val="20"/>
              </w:rPr>
              <w:t xml:space="preserve"> , S</w:t>
            </w:r>
            <w:r w:rsidRPr="00B25436">
              <w:rPr>
                <w:b/>
                <w:sz w:val="20"/>
                <w:szCs w:val="20"/>
                <w:vertAlign w:val="subscript"/>
              </w:rPr>
              <w:t>2</w:t>
            </w:r>
            <w:r w:rsidRPr="00B25436">
              <w:rPr>
                <w:b/>
                <w:sz w:val="20"/>
                <w:szCs w:val="20"/>
              </w:rPr>
              <w:t>)</w:t>
            </w:r>
          </w:p>
        </w:tc>
        <w:tc>
          <w:tcPr>
            <w:tcW w:w="1042" w:type="dxa"/>
            <w:tcBorders>
              <w:top w:val="single" w:sz="18" w:space="0" w:color="auto"/>
              <w:left w:val="single" w:sz="6" w:space="0" w:color="auto"/>
              <w:bottom w:val="single" w:sz="6" w:space="0" w:color="auto"/>
              <w:right w:val="single" w:sz="18" w:space="0" w:color="auto"/>
            </w:tcBorders>
            <w:shd w:val="clear" w:color="auto" w:fill="99CCFF"/>
            <w:vAlign w:val="center"/>
          </w:tcPr>
          <w:p w:rsidR="002D3B76" w:rsidRPr="00B25436" w:rsidRDefault="002D3B76" w:rsidP="002D3B76">
            <w:pPr>
              <w:jc w:val="center"/>
              <w:rPr>
                <w:b/>
                <w:sz w:val="20"/>
                <w:szCs w:val="20"/>
              </w:rPr>
            </w:pPr>
            <w:r w:rsidRPr="00B25436">
              <w:rPr>
                <w:b/>
                <w:sz w:val="20"/>
                <w:szCs w:val="20"/>
              </w:rPr>
              <w:t>00</w:t>
            </w:r>
          </w:p>
        </w:tc>
        <w:tc>
          <w:tcPr>
            <w:tcW w:w="672" w:type="dxa"/>
            <w:tcBorders>
              <w:top w:val="single" w:sz="18" w:space="0" w:color="auto"/>
              <w:left w:val="single" w:sz="18"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18" w:space="0" w:color="auto"/>
              <w:left w:val="single" w:sz="6"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18" w:space="0" w:color="auto"/>
              <w:left w:val="single" w:sz="6"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18" w:space="0" w:color="auto"/>
              <w:left w:val="single" w:sz="6" w:space="0" w:color="auto"/>
              <w:bottom w:val="single" w:sz="6" w:space="0" w:color="auto"/>
              <w:right w:val="single" w:sz="18"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18" w:space="0" w:color="auto"/>
              <w:left w:val="single" w:sz="18"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18" w:space="0" w:color="auto"/>
              <w:left w:val="single" w:sz="6"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18" w:space="0" w:color="auto"/>
              <w:left w:val="single" w:sz="6"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18" w:space="0" w:color="auto"/>
              <w:left w:val="single" w:sz="6" w:space="0" w:color="auto"/>
              <w:bottom w:val="single" w:sz="6" w:space="0" w:color="auto"/>
              <w:right w:val="single" w:sz="18" w:space="0" w:color="auto"/>
            </w:tcBorders>
            <w:shd w:val="clear" w:color="auto" w:fill="FFFF99"/>
            <w:vAlign w:val="center"/>
          </w:tcPr>
          <w:p w:rsidR="002D3B76" w:rsidRPr="00546E8D" w:rsidRDefault="002D3B76" w:rsidP="002D3B76">
            <w:pPr>
              <w:jc w:val="center"/>
              <w:rPr>
                <w:b/>
                <w:sz w:val="20"/>
                <w:szCs w:val="20"/>
              </w:rPr>
            </w:pPr>
          </w:p>
        </w:tc>
      </w:tr>
      <w:tr w:rsidR="002D3B76" w:rsidRPr="00B25436" w:rsidTr="0034026E">
        <w:trPr>
          <w:jc w:val="center"/>
        </w:trPr>
        <w:tc>
          <w:tcPr>
            <w:tcW w:w="1508" w:type="dxa"/>
            <w:vMerge/>
            <w:tcBorders>
              <w:top w:val="single" w:sz="6" w:space="0" w:color="auto"/>
              <w:left w:val="single" w:sz="18" w:space="0" w:color="auto"/>
              <w:bottom w:val="single" w:sz="18" w:space="0" w:color="auto"/>
              <w:right w:val="single" w:sz="6" w:space="0" w:color="auto"/>
            </w:tcBorders>
            <w:shd w:val="clear" w:color="auto" w:fill="99CCFF"/>
            <w:vAlign w:val="center"/>
          </w:tcPr>
          <w:p w:rsidR="002D3B76" w:rsidRPr="00B25436" w:rsidRDefault="002D3B76" w:rsidP="002D3B76">
            <w:pPr>
              <w:jc w:val="center"/>
              <w:rPr>
                <w:b/>
                <w:sz w:val="20"/>
                <w:szCs w:val="20"/>
              </w:rPr>
            </w:pPr>
          </w:p>
        </w:tc>
        <w:tc>
          <w:tcPr>
            <w:tcW w:w="1042" w:type="dxa"/>
            <w:tcBorders>
              <w:top w:val="single" w:sz="6" w:space="0" w:color="auto"/>
              <w:left w:val="single" w:sz="6" w:space="0" w:color="auto"/>
              <w:bottom w:val="single" w:sz="6" w:space="0" w:color="auto"/>
              <w:right w:val="single" w:sz="18" w:space="0" w:color="auto"/>
            </w:tcBorders>
            <w:shd w:val="clear" w:color="auto" w:fill="99CCFF"/>
            <w:vAlign w:val="center"/>
          </w:tcPr>
          <w:p w:rsidR="002D3B76" w:rsidRPr="00B25436" w:rsidRDefault="002D3B76" w:rsidP="002D3B76">
            <w:pPr>
              <w:jc w:val="center"/>
              <w:rPr>
                <w:b/>
                <w:sz w:val="20"/>
                <w:szCs w:val="20"/>
              </w:rPr>
            </w:pPr>
            <w:r w:rsidRPr="00B25436">
              <w:rPr>
                <w:b/>
                <w:sz w:val="20"/>
                <w:szCs w:val="20"/>
              </w:rPr>
              <w:t>01</w:t>
            </w:r>
          </w:p>
        </w:tc>
        <w:tc>
          <w:tcPr>
            <w:tcW w:w="672" w:type="dxa"/>
            <w:tcBorders>
              <w:top w:val="single" w:sz="6" w:space="0" w:color="auto"/>
              <w:left w:val="single" w:sz="18"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6" w:space="0" w:color="auto"/>
              <w:right w:val="single" w:sz="18"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18"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6" w:space="0" w:color="auto"/>
              <w:right w:val="single" w:sz="18" w:space="0" w:color="auto"/>
            </w:tcBorders>
            <w:shd w:val="clear" w:color="auto" w:fill="FFFF99"/>
            <w:vAlign w:val="center"/>
          </w:tcPr>
          <w:p w:rsidR="002D3B76" w:rsidRPr="00546E8D" w:rsidRDefault="002D3B76" w:rsidP="002D3B76">
            <w:pPr>
              <w:jc w:val="center"/>
              <w:rPr>
                <w:b/>
                <w:sz w:val="20"/>
                <w:szCs w:val="20"/>
              </w:rPr>
            </w:pPr>
          </w:p>
        </w:tc>
      </w:tr>
      <w:tr w:rsidR="002D3B76" w:rsidRPr="00B25436" w:rsidTr="0034026E">
        <w:trPr>
          <w:jc w:val="center"/>
        </w:trPr>
        <w:tc>
          <w:tcPr>
            <w:tcW w:w="1508" w:type="dxa"/>
            <w:vMerge/>
            <w:tcBorders>
              <w:top w:val="single" w:sz="6" w:space="0" w:color="auto"/>
              <w:left w:val="single" w:sz="18" w:space="0" w:color="auto"/>
              <w:bottom w:val="single" w:sz="18" w:space="0" w:color="auto"/>
              <w:right w:val="single" w:sz="6" w:space="0" w:color="auto"/>
            </w:tcBorders>
            <w:shd w:val="clear" w:color="auto" w:fill="99CCFF"/>
            <w:vAlign w:val="center"/>
          </w:tcPr>
          <w:p w:rsidR="002D3B76" w:rsidRPr="00B25436" w:rsidRDefault="002D3B76" w:rsidP="002D3B76">
            <w:pPr>
              <w:jc w:val="center"/>
              <w:rPr>
                <w:b/>
                <w:sz w:val="20"/>
                <w:szCs w:val="20"/>
              </w:rPr>
            </w:pPr>
          </w:p>
        </w:tc>
        <w:tc>
          <w:tcPr>
            <w:tcW w:w="1042" w:type="dxa"/>
            <w:tcBorders>
              <w:top w:val="single" w:sz="6" w:space="0" w:color="auto"/>
              <w:left w:val="single" w:sz="6" w:space="0" w:color="auto"/>
              <w:bottom w:val="single" w:sz="6" w:space="0" w:color="auto"/>
              <w:right w:val="single" w:sz="18" w:space="0" w:color="auto"/>
            </w:tcBorders>
            <w:shd w:val="clear" w:color="auto" w:fill="99CCFF"/>
            <w:vAlign w:val="center"/>
          </w:tcPr>
          <w:p w:rsidR="002D3B76" w:rsidRPr="00B25436" w:rsidRDefault="002D3B76" w:rsidP="002D3B76">
            <w:pPr>
              <w:jc w:val="center"/>
              <w:rPr>
                <w:b/>
                <w:sz w:val="20"/>
                <w:szCs w:val="20"/>
              </w:rPr>
            </w:pPr>
            <w:r w:rsidRPr="00B25436">
              <w:rPr>
                <w:b/>
                <w:sz w:val="20"/>
                <w:szCs w:val="20"/>
              </w:rPr>
              <w:t>11</w:t>
            </w:r>
          </w:p>
        </w:tc>
        <w:tc>
          <w:tcPr>
            <w:tcW w:w="672" w:type="dxa"/>
            <w:tcBorders>
              <w:top w:val="single" w:sz="6" w:space="0" w:color="auto"/>
              <w:left w:val="single" w:sz="18" w:space="0" w:color="auto"/>
              <w:bottom w:val="single" w:sz="6" w:space="0" w:color="auto"/>
              <w:right w:val="single" w:sz="6" w:space="0" w:color="auto"/>
            </w:tcBorders>
            <w:shd w:val="clear" w:color="auto" w:fill="FFFF99"/>
            <w:vAlign w:val="center"/>
          </w:tcPr>
          <w:p w:rsidR="002D3B76" w:rsidRDefault="00BF0D35" w:rsidP="002D3B76">
            <w:pPr>
              <w:jc w:val="center"/>
            </w:pPr>
            <w:r>
              <w:t>1</w:t>
            </w: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Default="00D62E06" w:rsidP="002D3B76">
            <w:pPr>
              <w:jc w:val="center"/>
            </w:pPr>
            <w:r>
              <w:t>1</w:t>
            </w: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Default="00BF0D35" w:rsidP="002D3B76">
            <w:pPr>
              <w:jc w:val="center"/>
            </w:pPr>
            <w:r>
              <w:t>1</w:t>
            </w:r>
          </w:p>
        </w:tc>
        <w:tc>
          <w:tcPr>
            <w:tcW w:w="672" w:type="dxa"/>
            <w:tcBorders>
              <w:top w:val="single" w:sz="6" w:space="0" w:color="auto"/>
              <w:left w:val="single" w:sz="6" w:space="0" w:color="auto"/>
              <w:bottom w:val="single" w:sz="6" w:space="0" w:color="auto"/>
              <w:right w:val="single" w:sz="18" w:space="0" w:color="auto"/>
            </w:tcBorders>
            <w:shd w:val="clear" w:color="auto" w:fill="FFFF99"/>
            <w:vAlign w:val="center"/>
          </w:tcPr>
          <w:p w:rsidR="002D3B76" w:rsidRDefault="00BF0D35" w:rsidP="002D3B76">
            <w:pPr>
              <w:jc w:val="center"/>
            </w:pPr>
            <w:r>
              <w:t>1</w:t>
            </w:r>
          </w:p>
        </w:tc>
        <w:tc>
          <w:tcPr>
            <w:tcW w:w="672" w:type="dxa"/>
            <w:tcBorders>
              <w:top w:val="single" w:sz="6" w:space="0" w:color="auto"/>
              <w:left w:val="single" w:sz="18" w:space="0" w:color="auto"/>
              <w:bottom w:val="single" w:sz="6" w:space="0" w:color="auto"/>
              <w:right w:val="single" w:sz="6" w:space="0" w:color="auto"/>
            </w:tcBorders>
            <w:shd w:val="clear" w:color="auto" w:fill="FFFF99"/>
            <w:vAlign w:val="center"/>
          </w:tcPr>
          <w:p w:rsidR="002D3B76" w:rsidRDefault="00BF0D35" w:rsidP="002D3B76">
            <w:pPr>
              <w:jc w:val="center"/>
            </w:pPr>
            <w:r>
              <w:t>1</w:t>
            </w: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Default="00BF0D35" w:rsidP="002D3B76">
            <w:pPr>
              <w:jc w:val="center"/>
            </w:pPr>
            <w:r>
              <w:t>1</w:t>
            </w: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Default="00BF0D35" w:rsidP="002D3B76">
            <w:pPr>
              <w:jc w:val="center"/>
            </w:pPr>
            <w:r>
              <w:t>1</w:t>
            </w:r>
          </w:p>
        </w:tc>
        <w:tc>
          <w:tcPr>
            <w:tcW w:w="672" w:type="dxa"/>
            <w:tcBorders>
              <w:top w:val="single" w:sz="6" w:space="0" w:color="auto"/>
              <w:left w:val="single" w:sz="6" w:space="0" w:color="auto"/>
              <w:bottom w:val="single" w:sz="6" w:space="0" w:color="auto"/>
              <w:right w:val="single" w:sz="18" w:space="0" w:color="auto"/>
            </w:tcBorders>
            <w:shd w:val="clear" w:color="auto" w:fill="FFFF99"/>
            <w:vAlign w:val="center"/>
          </w:tcPr>
          <w:p w:rsidR="002D3B76" w:rsidRDefault="00BF0D35" w:rsidP="002D3B76">
            <w:pPr>
              <w:jc w:val="center"/>
            </w:pPr>
            <w:r>
              <w:t>1</w:t>
            </w:r>
          </w:p>
        </w:tc>
      </w:tr>
      <w:tr w:rsidR="002D3B76" w:rsidRPr="00B25436" w:rsidTr="0034026E">
        <w:trPr>
          <w:jc w:val="center"/>
        </w:trPr>
        <w:tc>
          <w:tcPr>
            <w:tcW w:w="1508" w:type="dxa"/>
            <w:vMerge/>
            <w:tcBorders>
              <w:top w:val="single" w:sz="6" w:space="0" w:color="auto"/>
              <w:left w:val="single" w:sz="18" w:space="0" w:color="auto"/>
              <w:bottom w:val="single" w:sz="18" w:space="0" w:color="auto"/>
              <w:right w:val="single" w:sz="6" w:space="0" w:color="auto"/>
            </w:tcBorders>
            <w:shd w:val="clear" w:color="auto" w:fill="99CCFF"/>
            <w:vAlign w:val="center"/>
          </w:tcPr>
          <w:p w:rsidR="002D3B76" w:rsidRPr="00B25436" w:rsidRDefault="002D3B76" w:rsidP="002D3B76">
            <w:pPr>
              <w:jc w:val="center"/>
              <w:rPr>
                <w:b/>
                <w:sz w:val="20"/>
                <w:szCs w:val="20"/>
              </w:rPr>
            </w:pPr>
          </w:p>
        </w:tc>
        <w:tc>
          <w:tcPr>
            <w:tcW w:w="1042" w:type="dxa"/>
            <w:tcBorders>
              <w:top w:val="single" w:sz="6" w:space="0" w:color="auto"/>
              <w:left w:val="single" w:sz="6" w:space="0" w:color="auto"/>
              <w:bottom w:val="single" w:sz="18" w:space="0" w:color="auto"/>
              <w:right w:val="single" w:sz="18" w:space="0" w:color="auto"/>
            </w:tcBorders>
            <w:shd w:val="clear" w:color="auto" w:fill="99CCFF"/>
            <w:vAlign w:val="center"/>
          </w:tcPr>
          <w:p w:rsidR="002D3B76" w:rsidRPr="00B25436" w:rsidRDefault="002D3B76" w:rsidP="002D3B76">
            <w:pPr>
              <w:jc w:val="center"/>
              <w:rPr>
                <w:b/>
                <w:sz w:val="20"/>
                <w:szCs w:val="20"/>
              </w:rPr>
            </w:pPr>
            <w:r w:rsidRPr="00B25436">
              <w:rPr>
                <w:b/>
                <w:sz w:val="20"/>
                <w:szCs w:val="20"/>
              </w:rPr>
              <w:t>10</w:t>
            </w:r>
          </w:p>
        </w:tc>
        <w:tc>
          <w:tcPr>
            <w:tcW w:w="672" w:type="dxa"/>
            <w:tcBorders>
              <w:top w:val="single" w:sz="6" w:space="0" w:color="auto"/>
              <w:left w:val="single" w:sz="18" w:space="0" w:color="auto"/>
              <w:bottom w:val="single" w:sz="18"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18"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18"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18" w:space="0" w:color="auto"/>
              <w:right w:val="single" w:sz="18"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18" w:space="0" w:color="auto"/>
              <w:bottom w:val="single" w:sz="18"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18"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18"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18" w:space="0" w:color="auto"/>
              <w:right w:val="single" w:sz="18" w:space="0" w:color="auto"/>
            </w:tcBorders>
            <w:shd w:val="clear" w:color="auto" w:fill="FFFF99"/>
            <w:vAlign w:val="center"/>
          </w:tcPr>
          <w:p w:rsidR="002D3B76" w:rsidRPr="00546E8D" w:rsidRDefault="002D3B76" w:rsidP="002D3B76">
            <w:pPr>
              <w:jc w:val="center"/>
              <w:rPr>
                <w:b/>
                <w:sz w:val="20"/>
                <w:szCs w:val="20"/>
              </w:rPr>
            </w:pPr>
          </w:p>
        </w:tc>
      </w:tr>
    </w:tbl>
    <w:p w:rsidR="00D05827" w:rsidRDefault="00D05827" w:rsidP="00D05827">
      <w:pPr>
        <w:jc w:val="center"/>
        <w:rPr>
          <w:b/>
          <w:sz w:val="20"/>
          <w:szCs w:val="20"/>
        </w:rPr>
      </w:pPr>
    </w:p>
    <w:p w:rsidR="00FB71EF" w:rsidRDefault="00C92A52" w:rsidP="00FB71EF">
      <w:pPr>
        <w:jc w:val="center"/>
        <w:rPr>
          <w:sz w:val="22"/>
          <w:szCs w:val="22"/>
        </w:rPr>
      </w:pPr>
      <w:r w:rsidRPr="00F26443">
        <w:rPr>
          <w:position w:val="-12"/>
          <w:sz w:val="22"/>
          <w:szCs w:val="22"/>
        </w:rPr>
        <w:object w:dxaOrig="2320" w:dyaOrig="380">
          <v:shape id="_x0000_i1029" type="#_x0000_t75" style="width:148.5pt;height:24pt" o:ole="">
            <v:imagedata r:id="rId21" o:title=""/>
          </v:shape>
          <o:OLEObject Type="Embed" ProgID="Equation.3" ShapeID="_x0000_i1029" DrawAspect="Content" ObjectID="_1535522062" r:id="rId22"/>
        </w:object>
      </w:r>
      <w:r w:rsidR="001E7537">
        <w:rPr>
          <w:sz w:val="22"/>
          <w:szCs w:val="22"/>
        </w:rPr>
        <w:br w:type="page"/>
      </w:r>
    </w:p>
    <w:p w:rsidR="00461A06" w:rsidRDefault="00461A06" w:rsidP="00461A06">
      <w:pPr>
        <w:jc w:val="center"/>
        <w:rPr>
          <w:b/>
          <w:sz w:val="20"/>
          <w:szCs w:val="20"/>
        </w:rPr>
      </w:pPr>
      <w:r w:rsidRPr="00E447BA">
        <w:rPr>
          <w:b/>
          <w:sz w:val="20"/>
          <w:szCs w:val="20"/>
        </w:rPr>
        <w:t xml:space="preserve">Figure </w:t>
      </w:r>
      <w:r>
        <w:rPr>
          <w:b/>
          <w:sz w:val="20"/>
          <w:szCs w:val="20"/>
        </w:rPr>
        <w:t>3</w:t>
      </w:r>
      <w:r w:rsidRPr="00E447BA">
        <w:rPr>
          <w:b/>
          <w:sz w:val="20"/>
          <w:szCs w:val="20"/>
        </w:rPr>
        <w:t xml:space="preserve">: </w:t>
      </w:r>
      <w:r>
        <w:rPr>
          <w:b/>
          <w:sz w:val="20"/>
          <w:szCs w:val="20"/>
        </w:rPr>
        <w:t>Synchronous logic diagram</w:t>
      </w:r>
    </w:p>
    <w:p w:rsidR="00461A06" w:rsidRPr="00FB71EF" w:rsidRDefault="00461A06" w:rsidP="00FB71EF">
      <w:pPr>
        <w:jc w:val="center"/>
        <w:rPr>
          <w:sz w:val="22"/>
          <w:szCs w:val="22"/>
        </w:rPr>
      </w:pPr>
    </w:p>
    <w:p w:rsidR="001E7537" w:rsidRDefault="00BC5DBE" w:rsidP="001E7537">
      <w:pPr>
        <w:jc w:val="center"/>
        <w:rPr>
          <w:b/>
          <w:sz w:val="20"/>
          <w:szCs w:val="20"/>
        </w:rPr>
      </w:pPr>
      <w:r>
        <w:object w:dxaOrig="11199" w:dyaOrig="14185">
          <v:shape id="_x0000_i1030" type="#_x0000_t75" style="width:510.75pt;height:646.5pt" o:ole="">
            <v:imagedata r:id="rId23" o:title=""/>
          </v:shape>
          <o:OLEObject Type="Embed" ProgID="Visio.Drawing.15" ShapeID="_x0000_i1030" DrawAspect="Content" ObjectID="_1535522063" r:id="rId24"/>
        </w:object>
      </w:r>
    </w:p>
    <w:p w:rsidR="009D34BF" w:rsidRDefault="009D34BF" w:rsidP="00391531">
      <w:pPr>
        <w:jc w:val="center"/>
        <w:rPr>
          <w:b/>
          <w:sz w:val="20"/>
          <w:szCs w:val="20"/>
          <w:u w:val="single"/>
        </w:rPr>
      </w:pPr>
      <w:r>
        <w:rPr>
          <w:b/>
          <w:sz w:val="20"/>
          <w:szCs w:val="20"/>
        </w:rPr>
        <w:br w:type="page"/>
      </w:r>
      <w:r w:rsidRPr="009D34BF">
        <w:rPr>
          <w:b/>
          <w:sz w:val="20"/>
          <w:szCs w:val="20"/>
          <w:u w:val="single"/>
        </w:rPr>
        <w:t>Structural VHDL code</w:t>
      </w:r>
    </w:p>
    <w:p w:rsidR="003F2D05" w:rsidRDefault="003F2D05" w:rsidP="001E7537">
      <w:pPr>
        <w:jc w:val="center"/>
        <w:rPr>
          <w:b/>
          <w:sz w:val="20"/>
          <w:szCs w:val="20"/>
          <w:u w:val="single"/>
        </w:rPr>
      </w:pPr>
    </w:p>
    <w:p w:rsidR="003F2D05" w:rsidRDefault="003F2D05" w:rsidP="001E7537">
      <w:pPr>
        <w:jc w:val="center"/>
        <w:rPr>
          <w:b/>
          <w:sz w:val="20"/>
          <w:szCs w:val="20"/>
          <w:u w:val="single"/>
        </w:rPr>
      </w:pPr>
    </w:p>
    <w:p w:rsidR="003F2D05" w:rsidRDefault="003F2D05" w:rsidP="001E7537">
      <w:pPr>
        <w:jc w:val="center"/>
        <w:rPr>
          <w:b/>
          <w:sz w:val="20"/>
          <w:szCs w:val="20"/>
          <w:u w:val="single"/>
        </w:rPr>
      </w:pPr>
    </w:p>
    <w:p w:rsidR="003F2D05" w:rsidRDefault="003F2D05" w:rsidP="001E7537">
      <w:pPr>
        <w:jc w:val="center"/>
        <w:rPr>
          <w:b/>
          <w:sz w:val="20"/>
          <w:szCs w:val="20"/>
          <w:u w:val="single"/>
        </w:rPr>
      </w:pPr>
    </w:p>
    <w:p w:rsidR="003F2D05" w:rsidRDefault="003F2D05" w:rsidP="001E7537">
      <w:pPr>
        <w:jc w:val="center"/>
        <w:rPr>
          <w:b/>
          <w:sz w:val="20"/>
          <w:szCs w:val="20"/>
          <w:u w:val="single"/>
        </w:rPr>
      </w:pPr>
    </w:p>
    <w:p w:rsidR="003F2D05" w:rsidRPr="009D34BF" w:rsidRDefault="003F2D05" w:rsidP="003F2D05">
      <w:pPr>
        <w:rPr>
          <w:b/>
          <w:sz w:val="20"/>
          <w:szCs w:val="20"/>
          <w:u w:val="single"/>
        </w:rPr>
      </w:pPr>
      <w:r>
        <w:rPr>
          <w:b/>
          <w:noProof/>
          <w:sz w:val="20"/>
          <w:szCs w:val="20"/>
          <w:u w:val="single"/>
        </w:rPr>
        <w:drawing>
          <wp:inline distT="0" distB="0" distL="0" distR="0">
            <wp:extent cx="6762803" cy="53625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764468" cy="5363895"/>
                    </a:xfrm>
                    <a:prstGeom prst="rect">
                      <a:avLst/>
                    </a:prstGeom>
                    <a:noFill/>
                    <a:ln>
                      <a:noFill/>
                    </a:ln>
                  </pic:spPr>
                </pic:pic>
              </a:graphicData>
            </a:graphic>
          </wp:inline>
        </w:drawing>
      </w:r>
    </w:p>
    <w:p w:rsidR="009D34BF" w:rsidRDefault="008010B8" w:rsidP="000123D6">
      <w:pPr>
        <w:jc w:val="center"/>
        <w:rPr>
          <w:b/>
          <w:sz w:val="20"/>
          <w:szCs w:val="20"/>
          <w:u w:val="single"/>
        </w:rPr>
      </w:pPr>
      <w:r>
        <w:rPr>
          <w:b/>
          <w:sz w:val="20"/>
          <w:szCs w:val="20"/>
        </w:rPr>
        <w:br w:type="page"/>
      </w:r>
      <w:r>
        <w:rPr>
          <w:b/>
          <w:sz w:val="20"/>
          <w:szCs w:val="20"/>
          <w:u w:val="single"/>
        </w:rPr>
        <w:t>Simulation Results</w:t>
      </w:r>
    </w:p>
    <w:p w:rsidR="000123D6" w:rsidRDefault="000123D6" w:rsidP="000123D6">
      <w:pPr>
        <w:jc w:val="center"/>
        <w:rPr>
          <w:b/>
          <w:sz w:val="20"/>
          <w:szCs w:val="20"/>
          <w:u w:val="single"/>
        </w:rPr>
      </w:pPr>
    </w:p>
    <w:p w:rsidR="000123D6" w:rsidRDefault="000123D6" w:rsidP="000123D6">
      <w:pPr>
        <w:jc w:val="center"/>
        <w:rPr>
          <w:b/>
          <w:sz w:val="20"/>
          <w:szCs w:val="20"/>
          <w:u w:val="single"/>
        </w:rPr>
      </w:pPr>
    </w:p>
    <w:p w:rsidR="000123D6" w:rsidRDefault="000123D6" w:rsidP="000123D6">
      <w:pPr>
        <w:jc w:val="center"/>
        <w:rPr>
          <w:b/>
          <w:sz w:val="20"/>
          <w:szCs w:val="20"/>
          <w:u w:val="single"/>
        </w:rPr>
      </w:pPr>
    </w:p>
    <w:p w:rsidR="000123D6" w:rsidRPr="000123D6" w:rsidRDefault="000123D6" w:rsidP="000123D6">
      <w:pPr>
        <w:rPr>
          <w:b/>
          <w:sz w:val="20"/>
          <w:szCs w:val="20"/>
        </w:rPr>
      </w:pPr>
      <w:r>
        <w:rPr>
          <w:b/>
          <w:noProof/>
          <w:sz w:val="20"/>
          <w:szCs w:val="20"/>
        </w:rPr>
        <w:drawing>
          <wp:inline distT="0" distB="0" distL="0" distR="0">
            <wp:extent cx="7056120" cy="2867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105144" cy="2886944"/>
                    </a:xfrm>
                    <a:prstGeom prst="rect">
                      <a:avLst/>
                    </a:prstGeom>
                    <a:noFill/>
                    <a:ln>
                      <a:noFill/>
                    </a:ln>
                  </pic:spPr>
                </pic:pic>
              </a:graphicData>
            </a:graphic>
          </wp:inline>
        </w:drawing>
      </w:r>
    </w:p>
    <w:p w:rsidR="009D34BF" w:rsidRPr="009D34BF" w:rsidRDefault="008010B8" w:rsidP="003922E4">
      <w:pPr>
        <w:jc w:val="center"/>
        <w:rPr>
          <w:b/>
          <w:sz w:val="20"/>
          <w:szCs w:val="20"/>
          <w:u w:val="single"/>
        </w:rPr>
      </w:pPr>
      <w:r>
        <w:rPr>
          <w:b/>
          <w:sz w:val="20"/>
          <w:szCs w:val="20"/>
          <w:u w:val="single"/>
        </w:rPr>
        <w:br w:type="page"/>
      </w:r>
      <w:r w:rsidR="009D34BF" w:rsidRPr="009D34BF">
        <w:rPr>
          <w:b/>
          <w:sz w:val="20"/>
          <w:szCs w:val="20"/>
          <w:u w:val="single"/>
        </w:rPr>
        <w:t>Behavioral VHDL code</w:t>
      </w:r>
    </w:p>
    <w:p w:rsidR="002D3B76" w:rsidRDefault="007358C3" w:rsidP="00AE3B41">
      <w:r w:rsidRPr="00AE3B41">
        <w:rPr>
          <w:noProof/>
        </w:rPr>
        <w:drawing>
          <wp:inline distT="0" distB="0" distL="0" distR="0">
            <wp:extent cx="5762625" cy="8564029"/>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72681" cy="8578974"/>
                    </a:xfrm>
                    <a:prstGeom prst="rect">
                      <a:avLst/>
                    </a:prstGeom>
                    <a:noFill/>
                    <a:ln>
                      <a:noFill/>
                    </a:ln>
                  </pic:spPr>
                </pic:pic>
              </a:graphicData>
            </a:graphic>
          </wp:inline>
        </w:drawing>
      </w:r>
    </w:p>
    <w:p w:rsidR="00E80D16" w:rsidRDefault="00E80D16" w:rsidP="007358C3">
      <w:pPr>
        <w:rPr>
          <w:b/>
          <w:sz w:val="20"/>
          <w:szCs w:val="20"/>
        </w:rPr>
      </w:pPr>
    </w:p>
    <w:p w:rsidR="00E80D16" w:rsidRDefault="00E80D16" w:rsidP="007358C3">
      <w:pPr>
        <w:rPr>
          <w:b/>
          <w:sz w:val="20"/>
          <w:szCs w:val="20"/>
        </w:rPr>
      </w:pPr>
    </w:p>
    <w:p w:rsidR="00E80D16" w:rsidRPr="00AE3B41" w:rsidRDefault="00E80D16" w:rsidP="00AE3B41">
      <w:r>
        <w:rPr>
          <w:noProof/>
        </w:rPr>
        <w:drawing>
          <wp:inline distT="0" distB="0" distL="0" distR="0">
            <wp:extent cx="5524500" cy="4714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24500" cy="4714875"/>
                    </a:xfrm>
                    <a:prstGeom prst="rect">
                      <a:avLst/>
                    </a:prstGeom>
                    <a:noFill/>
                    <a:ln>
                      <a:noFill/>
                    </a:ln>
                  </pic:spPr>
                </pic:pic>
              </a:graphicData>
            </a:graphic>
          </wp:inline>
        </w:drawing>
      </w:r>
    </w:p>
    <w:p w:rsidR="00E80D16" w:rsidRDefault="00E80D16" w:rsidP="007358C3">
      <w:pPr>
        <w:rPr>
          <w:b/>
          <w:sz w:val="20"/>
          <w:szCs w:val="20"/>
        </w:rPr>
      </w:pPr>
    </w:p>
    <w:p w:rsidR="00E80D16" w:rsidRDefault="00E80D16" w:rsidP="007358C3">
      <w:pPr>
        <w:rPr>
          <w:b/>
          <w:sz w:val="20"/>
          <w:szCs w:val="20"/>
        </w:rPr>
      </w:pPr>
    </w:p>
    <w:p w:rsidR="00E80D16" w:rsidRDefault="00E80D16" w:rsidP="007358C3">
      <w:pPr>
        <w:rPr>
          <w:b/>
          <w:sz w:val="20"/>
          <w:szCs w:val="20"/>
        </w:rPr>
      </w:pPr>
    </w:p>
    <w:p w:rsidR="00E80D16" w:rsidRDefault="00E80D16" w:rsidP="007358C3">
      <w:pPr>
        <w:rPr>
          <w:b/>
          <w:sz w:val="20"/>
          <w:szCs w:val="20"/>
        </w:rPr>
      </w:pPr>
    </w:p>
    <w:p w:rsidR="00E80D16" w:rsidRDefault="00E80D16" w:rsidP="007358C3">
      <w:pPr>
        <w:rPr>
          <w:b/>
          <w:sz w:val="20"/>
          <w:szCs w:val="20"/>
        </w:rPr>
      </w:pPr>
    </w:p>
    <w:p w:rsidR="00E80D16" w:rsidRDefault="00E80D16" w:rsidP="007358C3">
      <w:pPr>
        <w:rPr>
          <w:b/>
          <w:sz w:val="20"/>
          <w:szCs w:val="20"/>
        </w:rPr>
      </w:pPr>
    </w:p>
    <w:p w:rsidR="00E80D16" w:rsidRDefault="00E80D16" w:rsidP="007358C3">
      <w:pPr>
        <w:rPr>
          <w:b/>
          <w:sz w:val="20"/>
          <w:szCs w:val="20"/>
        </w:rPr>
      </w:pPr>
    </w:p>
    <w:p w:rsidR="00E80D16" w:rsidRDefault="00E80D16" w:rsidP="007358C3">
      <w:pPr>
        <w:rPr>
          <w:b/>
          <w:sz w:val="20"/>
          <w:szCs w:val="20"/>
        </w:rPr>
      </w:pPr>
    </w:p>
    <w:p w:rsidR="00E80D16" w:rsidRDefault="00E80D16" w:rsidP="007358C3">
      <w:pPr>
        <w:rPr>
          <w:b/>
          <w:sz w:val="20"/>
          <w:szCs w:val="20"/>
        </w:rPr>
      </w:pPr>
    </w:p>
    <w:p w:rsidR="00E80D16" w:rsidRDefault="00E80D16" w:rsidP="007358C3">
      <w:pPr>
        <w:rPr>
          <w:b/>
          <w:sz w:val="20"/>
          <w:szCs w:val="20"/>
        </w:rPr>
      </w:pPr>
    </w:p>
    <w:p w:rsidR="00E80D16" w:rsidRDefault="00E80D16" w:rsidP="007358C3">
      <w:pPr>
        <w:rPr>
          <w:b/>
          <w:sz w:val="20"/>
          <w:szCs w:val="20"/>
        </w:rPr>
      </w:pPr>
    </w:p>
    <w:p w:rsidR="00E80D16" w:rsidRDefault="00E80D16" w:rsidP="007358C3">
      <w:pPr>
        <w:rPr>
          <w:b/>
          <w:sz w:val="20"/>
          <w:szCs w:val="20"/>
        </w:rPr>
      </w:pPr>
    </w:p>
    <w:p w:rsidR="00E80D16" w:rsidRDefault="00E80D16" w:rsidP="007358C3">
      <w:pPr>
        <w:rPr>
          <w:b/>
          <w:sz w:val="20"/>
          <w:szCs w:val="20"/>
        </w:rPr>
      </w:pPr>
    </w:p>
    <w:p w:rsidR="00E80D16" w:rsidRDefault="00E80D16" w:rsidP="007358C3">
      <w:pPr>
        <w:rPr>
          <w:b/>
          <w:sz w:val="20"/>
          <w:szCs w:val="20"/>
        </w:rPr>
      </w:pPr>
    </w:p>
    <w:p w:rsidR="00E80D16" w:rsidRDefault="00E80D16" w:rsidP="007358C3">
      <w:pPr>
        <w:rPr>
          <w:b/>
          <w:sz w:val="20"/>
          <w:szCs w:val="20"/>
        </w:rPr>
      </w:pPr>
    </w:p>
    <w:p w:rsidR="00E80D16" w:rsidRDefault="00E80D16" w:rsidP="007358C3">
      <w:pPr>
        <w:rPr>
          <w:b/>
          <w:sz w:val="20"/>
          <w:szCs w:val="20"/>
        </w:rPr>
      </w:pPr>
    </w:p>
    <w:p w:rsidR="00E80D16" w:rsidRDefault="00E80D16" w:rsidP="007358C3">
      <w:pPr>
        <w:rPr>
          <w:b/>
          <w:sz w:val="20"/>
          <w:szCs w:val="20"/>
        </w:rPr>
      </w:pPr>
    </w:p>
    <w:p w:rsidR="00E80D16" w:rsidRDefault="00E80D16" w:rsidP="007358C3">
      <w:pPr>
        <w:rPr>
          <w:b/>
          <w:sz w:val="20"/>
          <w:szCs w:val="20"/>
        </w:rPr>
      </w:pPr>
    </w:p>
    <w:p w:rsidR="00E80D16" w:rsidRDefault="00E80D16" w:rsidP="007358C3">
      <w:pPr>
        <w:rPr>
          <w:b/>
          <w:sz w:val="20"/>
          <w:szCs w:val="20"/>
        </w:rPr>
      </w:pPr>
    </w:p>
    <w:p w:rsidR="00E80D16" w:rsidRDefault="00E80D16" w:rsidP="007358C3">
      <w:pPr>
        <w:rPr>
          <w:b/>
          <w:sz w:val="20"/>
          <w:szCs w:val="20"/>
        </w:rPr>
      </w:pPr>
    </w:p>
    <w:p w:rsidR="00E80D16" w:rsidRDefault="00E80D16" w:rsidP="007358C3">
      <w:pPr>
        <w:rPr>
          <w:b/>
          <w:sz w:val="20"/>
          <w:szCs w:val="20"/>
        </w:rPr>
      </w:pPr>
    </w:p>
    <w:p w:rsidR="00E80D16" w:rsidRDefault="00E80D16" w:rsidP="007358C3">
      <w:pPr>
        <w:rPr>
          <w:b/>
          <w:sz w:val="20"/>
          <w:szCs w:val="20"/>
        </w:rPr>
      </w:pPr>
    </w:p>
    <w:p w:rsidR="00E80D16" w:rsidRDefault="00E80D16" w:rsidP="007358C3">
      <w:pPr>
        <w:rPr>
          <w:b/>
          <w:sz w:val="20"/>
          <w:szCs w:val="20"/>
        </w:rPr>
      </w:pPr>
    </w:p>
    <w:p w:rsidR="00E80D16" w:rsidRDefault="00E80D16" w:rsidP="007358C3">
      <w:pPr>
        <w:rPr>
          <w:b/>
          <w:sz w:val="20"/>
          <w:szCs w:val="20"/>
        </w:rPr>
      </w:pPr>
    </w:p>
    <w:p w:rsidR="00592737" w:rsidRDefault="00592737">
      <w:pPr>
        <w:rPr>
          <w:b/>
          <w:sz w:val="20"/>
          <w:szCs w:val="20"/>
        </w:rPr>
      </w:pPr>
    </w:p>
    <w:p w:rsidR="00592737" w:rsidRDefault="00592737" w:rsidP="00592737">
      <w:pPr>
        <w:jc w:val="center"/>
        <w:rPr>
          <w:b/>
          <w:sz w:val="20"/>
          <w:szCs w:val="20"/>
          <w:u w:val="single"/>
        </w:rPr>
      </w:pPr>
      <w:r>
        <w:rPr>
          <w:b/>
          <w:sz w:val="20"/>
          <w:szCs w:val="20"/>
          <w:u w:val="single"/>
        </w:rPr>
        <w:t>Simulation Results</w:t>
      </w:r>
    </w:p>
    <w:p w:rsidR="00592737" w:rsidRDefault="00592737" w:rsidP="00592737">
      <w:pPr>
        <w:jc w:val="center"/>
        <w:rPr>
          <w:b/>
          <w:sz w:val="20"/>
          <w:szCs w:val="20"/>
          <w:u w:val="single"/>
        </w:rPr>
      </w:pPr>
    </w:p>
    <w:p w:rsidR="00592737" w:rsidRDefault="00592737" w:rsidP="00592737">
      <w:pPr>
        <w:jc w:val="center"/>
        <w:rPr>
          <w:b/>
          <w:sz w:val="20"/>
          <w:szCs w:val="20"/>
          <w:u w:val="single"/>
        </w:rPr>
      </w:pPr>
      <w:r>
        <w:rPr>
          <w:b/>
          <w:sz w:val="20"/>
          <w:szCs w:val="20"/>
          <w:u w:val="single"/>
        </w:rPr>
        <w:t xml:space="preserve"> </w:t>
      </w:r>
    </w:p>
    <w:p w:rsidR="00883B94" w:rsidRDefault="00883B94" w:rsidP="00592737">
      <w:pPr>
        <w:jc w:val="center"/>
        <w:rPr>
          <w:b/>
          <w:sz w:val="20"/>
          <w:szCs w:val="20"/>
          <w:u w:val="single"/>
        </w:rPr>
      </w:pPr>
    </w:p>
    <w:p w:rsidR="00592737" w:rsidRDefault="007358C3" w:rsidP="007358C3">
      <w:pPr>
        <w:rPr>
          <w:b/>
          <w:sz w:val="20"/>
          <w:szCs w:val="20"/>
        </w:rPr>
      </w:pPr>
      <w:r>
        <w:rPr>
          <w:b/>
          <w:noProof/>
          <w:sz w:val="20"/>
          <w:szCs w:val="20"/>
        </w:rPr>
        <w:drawing>
          <wp:inline distT="0" distB="0" distL="0" distR="0">
            <wp:extent cx="7062470" cy="2847975"/>
            <wp:effectExtent l="0" t="0" r="508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062470" cy="2847975"/>
                    </a:xfrm>
                    <a:prstGeom prst="rect">
                      <a:avLst/>
                    </a:prstGeom>
                    <a:noFill/>
                    <a:ln>
                      <a:noFill/>
                    </a:ln>
                  </pic:spPr>
                </pic:pic>
              </a:graphicData>
            </a:graphic>
          </wp:inline>
        </w:drawing>
      </w:r>
    </w:p>
    <w:p w:rsidR="00592737" w:rsidRDefault="00592737" w:rsidP="00592737">
      <w:pPr>
        <w:jc w:val="center"/>
        <w:rPr>
          <w:b/>
          <w:sz w:val="20"/>
          <w:szCs w:val="20"/>
        </w:rPr>
      </w:pPr>
    </w:p>
    <w:p w:rsidR="00592737" w:rsidRDefault="00592737" w:rsidP="00592737">
      <w:pPr>
        <w:rPr>
          <w:b/>
          <w:sz w:val="20"/>
          <w:szCs w:val="20"/>
        </w:rPr>
      </w:pPr>
    </w:p>
    <w:p w:rsidR="00592737" w:rsidRPr="00255BD1" w:rsidRDefault="00592737" w:rsidP="00592737">
      <w:pPr>
        <w:jc w:val="center"/>
        <w:rPr>
          <w:b/>
          <w:sz w:val="20"/>
          <w:szCs w:val="20"/>
        </w:rPr>
      </w:pPr>
    </w:p>
    <w:p w:rsidR="009D34BF" w:rsidRPr="00255BD1" w:rsidRDefault="009D34BF" w:rsidP="003922E4">
      <w:pPr>
        <w:rPr>
          <w:b/>
          <w:sz w:val="20"/>
          <w:szCs w:val="20"/>
        </w:rPr>
      </w:pPr>
    </w:p>
    <w:sectPr w:rsidR="009D34BF" w:rsidRPr="00255BD1" w:rsidSect="004737A9">
      <w:headerReference w:type="default" r:id="rId30"/>
      <w:footerReference w:type="even" r:id="rId31"/>
      <w:footerReference w:type="default" r:id="rId32"/>
      <w:pgSz w:w="12240" w:h="15840"/>
      <w:pgMar w:top="1008" w:right="1008" w:bottom="1008" w:left="100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42EC" w:rsidRDefault="005F42EC">
      <w:r>
        <w:separator/>
      </w:r>
    </w:p>
  </w:endnote>
  <w:endnote w:type="continuationSeparator" w:id="0">
    <w:p w:rsidR="005F42EC" w:rsidRDefault="005F42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42EC" w:rsidRDefault="005F42EC" w:rsidP="00A24FF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F42EC" w:rsidRDefault="005F42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42EC" w:rsidRDefault="005F42EC" w:rsidP="00A24FF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42E54">
      <w:rPr>
        <w:rStyle w:val="PageNumber"/>
        <w:noProof/>
      </w:rPr>
      <w:t>11</w:t>
    </w:r>
    <w:r>
      <w:rPr>
        <w:rStyle w:val="PageNumber"/>
      </w:rPr>
      <w:fldChar w:fldCharType="end"/>
    </w:r>
  </w:p>
  <w:p w:rsidR="005F42EC" w:rsidRDefault="005F42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42EC" w:rsidRDefault="005F42EC">
      <w:r>
        <w:separator/>
      </w:r>
    </w:p>
  </w:footnote>
  <w:footnote w:type="continuationSeparator" w:id="0">
    <w:p w:rsidR="005F42EC" w:rsidRDefault="005F42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42EC" w:rsidRDefault="005F42EC" w:rsidP="00E66244">
    <w:pPr>
      <w:pStyle w:val="Header"/>
    </w:pPr>
    <w:r w:rsidRPr="00DD168F">
      <w:rPr>
        <w:sz w:val="20"/>
      </w:rPr>
      <w:t>Student Name:</w:t>
    </w:r>
    <w:r>
      <w:rPr>
        <w:sz w:val="20"/>
      </w:rPr>
      <w:t xml:space="preserve">  </w:t>
    </w:r>
    <w:proofErr w:type="spellStart"/>
    <w:r>
      <w:rPr>
        <w:sz w:val="20"/>
      </w:rPr>
      <w:t>Hao</w:t>
    </w:r>
    <w:proofErr w:type="spellEnd"/>
    <w:r>
      <w:rPr>
        <w:sz w:val="20"/>
      </w:rPr>
      <w:t xml:space="preserve"> Luo                                                                                                             </w:t>
    </w:r>
    <w:r w:rsidRPr="00EC3702">
      <w:rPr>
        <w:sz w:val="20"/>
      </w:rPr>
      <w:t>Homework 02 (Resource Sharing)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60662"/>
    <w:multiLevelType w:val="hybridMultilevel"/>
    <w:tmpl w:val="354064A2"/>
    <w:lvl w:ilvl="0" w:tplc="22B4A6C2">
      <w:start w:val="1"/>
      <w:numFmt w:val="bullet"/>
      <w:lvlText w:val="•"/>
      <w:lvlJc w:val="left"/>
      <w:pPr>
        <w:tabs>
          <w:tab w:val="num" w:pos="1080"/>
        </w:tabs>
        <w:ind w:left="1080" w:hanging="360"/>
      </w:pPr>
      <w:rPr>
        <w:rFonts w:ascii="Times New Roman" w:hAnsi="Times New Roman" w:hint="default"/>
      </w:rPr>
    </w:lvl>
    <w:lvl w:ilvl="1" w:tplc="F794736E">
      <w:start w:val="59"/>
      <w:numFmt w:val="bullet"/>
      <w:lvlText w:val="–"/>
      <w:lvlJc w:val="left"/>
      <w:pPr>
        <w:tabs>
          <w:tab w:val="num" w:pos="1800"/>
        </w:tabs>
        <w:ind w:left="1800" w:hanging="360"/>
      </w:pPr>
      <w:rPr>
        <w:rFonts w:ascii="Times New Roman" w:hAnsi="Times New Roman" w:hint="default"/>
      </w:rPr>
    </w:lvl>
    <w:lvl w:ilvl="2" w:tplc="A9361ACC">
      <w:start w:val="59"/>
      <w:numFmt w:val="bullet"/>
      <w:lvlText w:val="•"/>
      <w:lvlJc w:val="left"/>
      <w:pPr>
        <w:tabs>
          <w:tab w:val="num" w:pos="2520"/>
        </w:tabs>
        <w:ind w:left="2520" w:hanging="360"/>
      </w:pPr>
      <w:rPr>
        <w:rFonts w:ascii="Times New Roman" w:hAnsi="Times New Roman" w:hint="default"/>
      </w:rPr>
    </w:lvl>
    <w:lvl w:ilvl="3" w:tplc="5DAE70B2" w:tentative="1">
      <w:start w:val="1"/>
      <w:numFmt w:val="bullet"/>
      <w:lvlText w:val="•"/>
      <w:lvlJc w:val="left"/>
      <w:pPr>
        <w:tabs>
          <w:tab w:val="num" w:pos="3240"/>
        </w:tabs>
        <w:ind w:left="3240" w:hanging="360"/>
      </w:pPr>
      <w:rPr>
        <w:rFonts w:ascii="Times New Roman" w:hAnsi="Times New Roman" w:hint="default"/>
      </w:rPr>
    </w:lvl>
    <w:lvl w:ilvl="4" w:tplc="CA10708E" w:tentative="1">
      <w:start w:val="1"/>
      <w:numFmt w:val="bullet"/>
      <w:lvlText w:val="•"/>
      <w:lvlJc w:val="left"/>
      <w:pPr>
        <w:tabs>
          <w:tab w:val="num" w:pos="3960"/>
        </w:tabs>
        <w:ind w:left="3960" w:hanging="360"/>
      </w:pPr>
      <w:rPr>
        <w:rFonts w:ascii="Times New Roman" w:hAnsi="Times New Roman" w:hint="default"/>
      </w:rPr>
    </w:lvl>
    <w:lvl w:ilvl="5" w:tplc="9C145462" w:tentative="1">
      <w:start w:val="1"/>
      <w:numFmt w:val="bullet"/>
      <w:lvlText w:val="•"/>
      <w:lvlJc w:val="left"/>
      <w:pPr>
        <w:tabs>
          <w:tab w:val="num" w:pos="4680"/>
        </w:tabs>
        <w:ind w:left="4680" w:hanging="360"/>
      </w:pPr>
      <w:rPr>
        <w:rFonts w:ascii="Times New Roman" w:hAnsi="Times New Roman" w:hint="default"/>
      </w:rPr>
    </w:lvl>
    <w:lvl w:ilvl="6" w:tplc="8D1E417A" w:tentative="1">
      <w:start w:val="1"/>
      <w:numFmt w:val="bullet"/>
      <w:lvlText w:val="•"/>
      <w:lvlJc w:val="left"/>
      <w:pPr>
        <w:tabs>
          <w:tab w:val="num" w:pos="5400"/>
        </w:tabs>
        <w:ind w:left="5400" w:hanging="360"/>
      </w:pPr>
      <w:rPr>
        <w:rFonts w:ascii="Times New Roman" w:hAnsi="Times New Roman" w:hint="default"/>
      </w:rPr>
    </w:lvl>
    <w:lvl w:ilvl="7" w:tplc="324C0D9C" w:tentative="1">
      <w:start w:val="1"/>
      <w:numFmt w:val="bullet"/>
      <w:lvlText w:val="•"/>
      <w:lvlJc w:val="left"/>
      <w:pPr>
        <w:tabs>
          <w:tab w:val="num" w:pos="6120"/>
        </w:tabs>
        <w:ind w:left="6120" w:hanging="360"/>
      </w:pPr>
      <w:rPr>
        <w:rFonts w:ascii="Times New Roman" w:hAnsi="Times New Roman" w:hint="default"/>
      </w:rPr>
    </w:lvl>
    <w:lvl w:ilvl="8" w:tplc="75128CDC" w:tentative="1">
      <w:start w:val="1"/>
      <w:numFmt w:val="bullet"/>
      <w:lvlText w:val="•"/>
      <w:lvlJc w:val="left"/>
      <w:pPr>
        <w:tabs>
          <w:tab w:val="num" w:pos="6840"/>
        </w:tabs>
        <w:ind w:left="6840" w:hanging="360"/>
      </w:pPr>
      <w:rPr>
        <w:rFonts w:ascii="Times New Roman" w:hAnsi="Times New Roman" w:hint="default"/>
      </w:rPr>
    </w:lvl>
  </w:abstractNum>
  <w:abstractNum w:abstractNumId="1" w15:restartNumberingAfterBreak="0">
    <w:nsid w:val="283653FD"/>
    <w:multiLevelType w:val="hybridMultilevel"/>
    <w:tmpl w:val="B1F811BC"/>
    <w:lvl w:ilvl="0" w:tplc="A4D0293E">
      <w:start w:val="1"/>
      <w:numFmt w:val="decimal"/>
      <w:lvlText w:val="%1)"/>
      <w:lvlJc w:val="left"/>
      <w:pPr>
        <w:tabs>
          <w:tab w:val="num" w:pos="720"/>
        </w:tabs>
        <w:ind w:left="720" w:hanging="360"/>
      </w:pPr>
    </w:lvl>
    <w:lvl w:ilvl="1" w:tplc="B24A4318">
      <w:start w:val="1"/>
      <w:numFmt w:val="decimal"/>
      <w:lvlText w:val="%2)"/>
      <w:lvlJc w:val="left"/>
      <w:pPr>
        <w:tabs>
          <w:tab w:val="num" w:pos="1440"/>
        </w:tabs>
        <w:ind w:left="1440" w:hanging="360"/>
      </w:pPr>
    </w:lvl>
    <w:lvl w:ilvl="2" w:tplc="6F5CAD98" w:tentative="1">
      <w:start w:val="1"/>
      <w:numFmt w:val="decimal"/>
      <w:lvlText w:val="%3)"/>
      <w:lvlJc w:val="left"/>
      <w:pPr>
        <w:tabs>
          <w:tab w:val="num" w:pos="2160"/>
        </w:tabs>
        <w:ind w:left="2160" w:hanging="360"/>
      </w:pPr>
    </w:lvl>
    <w:lvl w:ilvl="3" w:tplc="11684428" w:tentative="1">
      <w:start w:val="1"/>
      <w:numFmt w:val="decimal"/>
      <w:lvlText w:val="%4)"/>
      <w:lvlJc w:val="left"/>
      <w:pPr>
        <w:tabs>
          <w:tab w:val="num" w:pos="2880"/>
        </w:tabs>
        <w:ind w:left="2880" w:hanging="360"/>
      </w:pPr>
    </w:lvl>
    <w:lvl w:ilvl="4" w:tplc="32D0A6D6" w:tentative="1">
      <w:start w:val="1"/>
      <w:numFmt w:val="decimal"/>
      <w:lvlText w:val="%5)"/>
      <w:lvlJc w:val="left"/>
      <w:pPr>
        <w:tabs>
          <w:tab w:val="num" w:pos="3600"/>
        </w:tabs>
        <w:ind w:left="3600" w:hanging="360"/>
      </w:pPr>
    </w:lvl>
    <w:lvl w:ilvl="5" w:tplc="F00E015A" w:tentative="1">
      <w:start w:val="1"/>
      <w:numFmt w:val="decimal"/>
      <w:lvlText w:val="%6)"/>
      <w:lvlJc w:val="left"/>
      <w:pPr>
        <w:tabs>
          <w:tab w:val="num" w:pos="4320"/>
        </w:tabs>
        <w:ind w:left="4320" w:hanging="360"/>
      </w:pPr>
    </w:lvl>
    <w:lvl w:ilvl="6" w:tplc="524A71D2" w:tentative="1">
      <w:start w:val="1"/>
      <w:numFmt w:val="decimal"/>
      <w:lvlText w:val="%7)"/>
      <w:lvlJc w:val="left"/>
      <w:pPr>
        <w:tabs>
          <w:tab w:val="num" w:pos="5040"/>
        </w:tabs>
        <w:ind w:left="5040" w:hanging="360"/>
      </w:pPr>
    </w:lvl>
    <w:lvl w:ilvl="7" w:tplc="EB34B148" w:tentative="1">
      <w:start w:val="1"/>
      <w:numFmt w:val="decimal"/>
      <w:lvlText w:val="%8)"/>
      <w:lvlJc w:val="left"/>
      <w:pPr>
        <w:tabs>
          <w:tab w:val="num" w:pos="5760"/>
        </w:tabs>
        <w:ind w:left="5760" w:hanging="360"/>
      </w:pPr>
    </w:lvl>
    <w:lvl w:ilvl="8" w:tplc="8736B4FE" w:tentative="1">
      <w:start w:val="1"/>
      <w:numFmt w:val="decimal"/>
      <w:lvlText w:val="%9)"/>
      <w:lvlJc w:val="left"/>
      <w:pPr>
        <w:tabs>
          <w:tab w:val="num" w:pos="6480"/>
        </w:tabs>
        <w:ind w:left="6480" w:hanging="360"/>
      </w:pPr>
    </w:lvl>
  </w:abstractNum>
  <w:abstractNum w:abstractNumId="2" w15:restartNumberingAfterBreak="0">
    <w:nsid w:val="30FE33FB"/>
    <w:multiLevelType w:val="hybridMultilevel"/>
    <w:tmpl w:val="CF884B86"/>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4D30BCE"/>
    <w:multiLevelType w:val="hybridMultilevel"/>
    <w:tmpl w:val="18A60F1C"/>
    <w:lvl w:ilvl="0" w:tplc="47A29A50">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A1839DD"/>
    <w:multiLevelType w:val="hybridMultilevel"/>
    <w:tmpl w:val="AA282AA6"/>
    <w:lvl w:ilvl="0" w:tplc="04090001">
      <w:start w:val="1"/>
      <w:numFmt w:val="bullet"/>
      <w:lvlText w:val=""/>
      <w:lvlJc w:val="left"/>
      <w:pPr>
        <w:tabs>
          <w:tab w:val="num" w:pos="720"/>
        </w:tabs>
        <w:ind w:left="720" w:hanging="360"/>
      </w:pPr>
      <w:rPr>
        <w:rFonts w:ascii="Symbol" w:hAnsi="Symbol" w:hint="default"/>
      </w:rPr>
    </w:lvl>
    <w:lvl w:ilvl="1" w:tplc="04090011">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72A0F9C"/>
    <w:multiLevelType w:val="hybridMultilevel"/>
    <w:tmpl w:val="0C5EEDE6"/>
    <w:lvl w:ilvl="0" w:tplc="0724618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D8F4DA7"/>
    <w:multiLevelType w:val="hybridMultilevel"/>
    <w:tmpl w:val="B5ECA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8E0A38"/>
    <w:multiLevelType w:val="hybridMultilevel"/>
    <w:tmpl w:val="8100455C"/>
    <w:lvl w:ilvl="0" w:tplc="58AE8A8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2"/>
  </w:num>
  <w:num w:numId="3">
    <w:abstractNumId w:val="5"/>
  </w:num>
  <w:num w:numId="4">
    <w:abstractNumId w:val="3"/>
  </w:num>
  <w:num w:numId="5">
    <w:abstractNumId w:val="7"/>
  </w:num>
  <w:num w:numId="6">
    <w:abstractNumId w:val="0"/>
  </w:num>
  <w:num w:numId="7">
    <w:abstractNumId w:val="6"/>
  </w:num>
  <w:num w:numId="8">
    <w:abstractNumId w:val="1"/>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y Profile">
    <w15:presenceInfo w15:providerId="None" w15:userId="My Profi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823"/>
    <w:rsid w:val="00000147"/>
    <w:rsid w:val="00005D13"/>
    <w:rsid w:val="000123D6"/>
    <w:rsid w:val="00012EE8"/>
    <w:rsid w:val="000133A3"/>
    <w:rsid w:val="000306B0"/>
    <w:rsid w:val="00033E99"/>
    <w:rsid w:val="00041E1B"/>
    <w:rsid w:val="00042C89"/>
    <w:rsid w:val="00042E54"/>
    <w:rsid w:val="0005172B"/>
    <w:rsid w:val="00053B92"/>
    <w:rsid w:val="00055B84"/>
    <w:rsid w:val="00055F84"/>
    <w:rsid w:val="00076B81"/>
    <w:rsid w:val="00086E73"/>
    <w:rsid w:val="0009385F"/>
    <w:rsid w:val="0009514A"/>
    <w:rsid w:val="000A17DE"/>
    <w:rsid w:val="000A2BE7"/>
    <w:rsid w:val="000A3813"/>
    <w:rsid w:val="000A72C4"/>
    <w:rsid w:val="000B1008"/>
    <w:rsid w:val="000B6BBA"/>
    <w:rsid w:val="000D644C"/>
    <w:rsid w:val="000D7435"/>
    <w:rsid w:val="000E0599"/>
    <w:rsid w:val="000E3D06"/>
    <w:rsid w:val="000F1028"/>
    <w:rsid w:val="000F23C5"/>
    <w:rsid w:val="000F4D49"/>
    <w:rsid w:val="000F74DC"/>
    <w:rsid w:val="00102F66"/>
    <w:rsid w:val="00105CAC"/>
    <w:rsid w:val="00106466"/>
    <w:rsid w:val="00124D92"/>
    <w:rsid w:val="001269F8"/>
    <w:rsid w:val="00132081"/>
    <w:rsid w:val="0013469E"/>
    <w:rsid w:val="00153E00"/>
    <w:rsid w:val="00155933"/>
    <w:rsid w:val="0015690C"/>
    <w:rsid w:val="00165E5F"/>
    <w:rsid w:val="0017255B"/>
    <w:rsid w:val="001914F9"/>
    <w:rsid w:val="001A1830"/>
    <w:rsid w:val="001C22EF"/>
    <w:rsid w:val="001C2EE3"/>
    <w:rsid w:val="001C5D9D"/>
    <w:rsid w:val="001D25DF"/>
    <w:rsid w:val="001D37B0"/>
    <w:rsid w:val="001E1497"/>
    <w:rsid w:val="001E7537"/>
    <w:rsid w:val="001F567D"/>
    <w:rsid w:val="001F664B"/>
    <w:rsid w:val="001F7823"/>
    <w:rsid w:val="002006FB"/>
    <w:rsid w:val="00216A7C"/>
    <w:rsid w:val="00223140"/>
    <w:rsid w:val="0023187D"/>
    <w:rsid w:val="00255BD1"/>
    <w:rsid w:val="00265410"/>
    <w:rsid w:val="00275F1A"/>
    <w:rsid w:val="0029174E"/>
    <w:rsid w:val="002929EC"/>
    <w:rsid w:val="00294DC7"/>
    <w:rsid w:val="00296B6E"/>
    <w:rsid w:val="00296C3F"/>
    <w:rsid w:val="002A0DD9"/>
    <w:rsid w:val="002B127A"/>
    <w:rsid w:val="002B275A"/>
    <w:rsid w:val="002B33DF"/>
    <w:rsid w:val="002C35F6"/>
    <w:rsid w:val="002C3E5F"/>
    <w:rsid w:val="002C5079"/>
    <w:rsid w:val="002C7A99"/>
    <w:rsid w:val="002D3B76"/>
    <w:rsid w:val="002D62BA"/>
    <w:rsid w:val="002D66E7"/>
    <w:rsid w:val="002E2796"/>
    <w:rsid w:val="002F054A"/>
    <w:rsid w:val="002F1819"/>
    <w:rsid w:val="0030243B"/>
    <w:rsid w:val="00314B4E"/>
    <w:rsid w:val="003247B9"/>
    <w:rsid w:val="00333058"/>
    <w:rsid w:val="0034026E"/>
    <w:rsid w:val="0034195D"/>
    <w:rsid w:val="00343A4C"/>
    <w:rsid w:val="003444A7"/>
    <w:rsid w:val="003558E2"/>
    <w:rsid w:val="00357E1F"/>
    <w:rsid w:val="00360AE7"/>
    <w:rsid w:val="00364A78"/>
    <w:rsid w:val="00375EED"/>
    <w:rsid w:val="00381330"/>
    <w:rsid w:val="00381FDE"/>
    <w:rsid w:val="0038365A"/>
    <w:rsid w:val="00391531"/>
    <w:rsid w:val="003922E4"/>
    <w:rsid w:val="003A1170"/>
    <w:rsid w:val="003A337B"/>
    <w:rsid w:val="003B0F0E"/>
    <w:rsid w:val="003B74A7"/>
    <w:rsid w:val="003C3E54"/>
    <w:rsid w:val="003C57C0"/>
    <w:rsid w:val="003E2751"/>
    <w:rsid w:val="003F2D05"/>
    <w:rsid w:val="003F3C13"/>
    <w:rsid w:val="003F5E4C"/>
    <w:rsid w:val="003F79E3"/>
    <w:rsid w:val="00402684"/>
    <w:rsid w:val="00424823"/>
    <w:rsid w:val="00425467"/>
    <w:rsid w:val="004275B4"/>
    <w:rsid w:val="00436B48"/>
    <w:rsid w:val="00450E0D"/>
    <w:rsid w:val="004528BD"/>
    <w:rsid w:val="0045311C"/>
    <w:rsid w:val="00453C61"/>
    <w:rsid w:val="00461A06"/>
    <w:rsid w:val="004651B8"/>
    <w:rsid w:val="0046568A"/>
    <w:rsid w:val="004715F3"/>
    <w:rsid w:val="0047300A"/>
    <w:rsid w:val="004737A9"/>
    <w:rsid w:val="00481343"/>
    <w:rsid w:val="004847E1"/>
    <w:rsid w:val="00486856"/>
    <w:rsid w:val="004963DA"/>
    <w:rsid w:val="004A651F"/>
    <w:rsid w:val="004B5FDC"/>
    <w:rsid w:val="004B6AE7"/>
    <w:rsid w:val="004C1C52"/>
    <w:rsid w:val="004C2852"/>
    <w:rsid w:val="004C4C90"/>
    <w:rsid w:val="004E4846"/>
    <w:rsid w:val="004F2E17"/>
    <w:rsid w:val="004F593F"/>
    <w:rsid w:val="005179AA"/>
    <w:rsid w:val="005222B7"/>
    <w:rsid w:val="00524345"/>
    <w:rsid w:val="005245A2"/>
    <w:rsid w:val="005260A5"/>
    <w:rsid w:val="00527608"/>
    <w:rsid w:val="00536FCC"/>
    <w:rsid w:val="00546366"/>
    <w:rsid w:val="00550E52"/>
    <w:rsid w:val="00554AC3"/>
    <w:rsid w:val="00557CE6"/>
    <w:rsid w:val="00561FDC"/>
    <w:rsid w:val="005635FF"/>
    <w:rsid w:val="005641C5"/>
    <w:rsid w:val="005666FF"/>
    <w:rsid w:val="00570FFE"/>
    <w:rsid w:val="005751D4"/>
    <w:rsid w:val="00575BB6"/>
    <w:rsid w:val="00580A66"/>
    <w:rsid w:val="00592737"/>
    <w:rsid w:val="005A38FE"/>
    <w:rsid w:val="005B1283"/>
    <w:rsid w:val="005C4A4A"/>
    <w:rsid w:val="005D7858"/>
    <w:rsid w:val="005D7C82"/>
    <w:rsid w:val="005D7F8B"/>
    <w:rsid w:val="005F42EC"/>
    <w:rsid w:val="006001FB"/>
    <w:rsid w:val="00600C6B"/>
    <w:rsid w:val="00600CB8"/>
    <w:rsid w:val="00602268"/>
    <w:rsid w:val="00604B85"/>
    <w:rsid w:val="0060525E"/>
    <w:rsid w:val="006121A7"/>
    <w:rsid w:val="0062025C"/>
    <w:rsid w:val="00625B46"/>
    <w:rsid w:val="00645829"/>
    <w:rsid w:val="00651DD5"/>
    <w:rsid w:val="0065709F"/>
    <w:rsid w:val="00657D03"/>
    <w:rsid w:val="006722A8"/>
    <w:rsid w:val="006741A1"/>
    <w:rsid w:val="00683A38"/>
    <w:rsid w:val="0068436A"/>
    <w:rsid w:val="006850F9"/>
    <w:rsid w:val="006861B9"/>
    <w:rsid w:val="00687709"/>
    <w:rsid w:val="00692D19"/>
    <w:rsid w:val="006A4C11"/>
    <w:rsid w:val="006B3076"/>
    <w:rsid w:val="006C5593"/>
    <w:rsid w:val="006C56C8"/>
    <w:rsid w:val="006E07AF"/>
    <w:rsid w:val="006E3C32"/>
    <w:rsid w:val="006F1D8C"/>
    <w:rsid w:val="006F225D"/>
    <w:rsid w:val="006F2D8F"/>
    <w:rsid w:val="006F3BCF"/>
    <w:rsid w:val="006F3F5E"/>
    <w:rsid w:val="006F60C6"/>
    <w:rsid w:val="006F7244"/>
    <w:rsid w:val="00705FBC"/>
    <w:rsid w:val="00706582"/>
    <w:rsid w:val="00711A88"/>
    <w:rsid w:val="00723BFB"/>
    <w:rsid w:val="00726367"/>
    <w:rsid w:val="00732BD4"/>
    <w:rsid w:val="007358C3"/>
    <w:rsid w:val="00744D52"/>
    <w:rsid w:val="007744C0"/>
    <w:rsid w:val="00775D83"/>
    <w:rsid w:val="007761E0"/>
    <w:rsid w:val="00780ED1"/>
    <w:rsid w:val="007821A3"/>
    <w:rsid w:val="00787F14"/>
    <w:rsid w:val="00791256"/>
    <w:rsid w:val="00796250"/>
    <w:rsid w:val="007A3169"/>
    <w:rsid w:val="007A523B"/>
    <w:rsid w:val="007B08CA"/>
    <w:rsid w:val="007B57AB"/>
    <w:rsid w:val="007D0928"/>
    <w:rsid w:val="007D26F5"/>
    <w:rsid w:val="007D4BAF"/>
    <w:rsid w:val="007D6969"/>
    <w:rsid w:val="007E02E6"/>
    <w:rsid w:val="007E056A"/>
    <w:rsid w:val="007E09EE"/>
    <w:rsid w:val="007E70C8"/>
    <w:rsid w:val="007F0A1F"/>
    <w:rsid w:val="007F3EA5"/>
    <w:rsid w:val="008001F1"/>
    <w:rsid w:val="008010B8"/>
    <w:rsid w:val="0080166D"/>
    <w:rsid w:val="0081531F"/>
    <w:rsid w:val="008161E7"/>
    <w:rsid w:val="00822172"/>
    <w:rsid w:val="0082437F"/>
    <w:rsid w:val="00835983"/>
    <w:rsid w:val="0083672C"/>
    <w:rsid w:val="00843093"/>
    <w:rsid w:val="0085362E"/>
    <w:rsid w:val="00855653"/>
    <w:rsid w:val="00864EDD"/>
    <w:rsid w:val="00883B94"/>
    <w:rsid w:val="0088491E"/>
    <w:rsid w:val="00885AD1"/>
    <w:rsid w:val="00896B07"/>
    <w:rsid w:val="008A6D63"/>
    <w:rsid w:val="008A702B"/>
    <w:rsid w:val="008B54A6"/>
    <w:rsid w:val="008D303B"/>
    <w:rsid w:val="008E2AFA"/>
    <w:rsid w:val="008E75E6"/>
    <w:rsid w:val="008F36DE"/>
    <w:rsid w:val="008F598B"/>
    <w:rsid w:val="00904D14"/>
    <w:rsid w:val="009317D1"/>
    <w:rsid w:val="00931C83"/>
    <w:rsid w:val="00933DDA"/>
    <w:rsid w:val="009360DC"/>
    <w:rsid w:val="00940C31"/>
    <w:rsid w:val="009444E4"/>
    <w:rsid w:val="00947474"/>
    <w:rsid w:val="00961D95"/>
    <w:rsid w:val="0096733B"/>
    <w:rsid w:val="00982252"/>
    <w:rsid w:val="009872F4"/>
    <w:rsid w:val="0099555D"/>
    <w:rsid w:val="00997FA7"/>
    <w:rsid w:val="009A1300"/>
    <w:rsid w:val="009A6F91"/>
    <w:rsid w:val="009B1E7D"/>
    <w:rsid w:val="009C1CD4"/>
    <w:rsid w:val="009C21F0"/>
    <w:rsid w:val="009C4183"/>
    <w:rsid w:val="009C786E"/>
    <w:rsid w:val="009D18D5"/>
    <w:rsid w:val="009D34BF"/>
    <w:rsid w:val="009E6415"/>
    <w:rsid w:val="009E7FAA"/>
    <w:rsid w:val="009F469F"/>
    <w:rsid w:val="00A014DE"/>
    <w:rsid w:val="00A02217"/>
    <w:rsid w:val="00A051BF"/>
    <w:rsid w:val="00A1627A"/>
    <w:rsid w:val="00A22990"/>
    <w:rsid w:val="00A24FF4"/>
    <w:rsid w:val="00A2655D"/>
    <w:rsid w:val="00A410D5"/>
    <w:rsid w:val="00A4775C"/>
    <w:rsid w:val="00A533E1"/>
    <w:rsid w:val="00A54411"/>
    <w:rsid w:val="00A66482"/>
    <w:rsid w:val="00A71233"/>
    <w:rsid w:val="00A85246"/>
    <w:rsid w:val="00A85C91"/>
    <w:rsid w:val="00A907D1"/>
    <w:rsid w:val="00A94F60"/>
    <w:rsid w:val="00A97E9C"/>
    <w:rsid w:val="00AA7486"/>
    <w:rsid w:val="00AB7260"/>
    <w:rsid w:val="00AC2D28"/>
    <w:rsid w:val="00AD2A47"/>
    <w:rsid w:val="00AE3B41"/>
    <w:rsid w:val="00AF02F0"/>
    <w:rsid w:val="00B01DB2"/>
    <w:rsid w:val="00B025BD"/>
    <w:rsid w:val="00B111ED"/>
    <w:rsid w:val="00B13F63"/>
    <w:rsid w:val="00B162E6"/>
    <w:rsid w:val="00B16FB8"/>
    <w:rsid w:val="00B175D7"/>
    <w:rsid w:val="00B17E4F"/>
    <w:rsid w:val="00B21E89"/>
    <w:rsid w:val="00B231C1"/>
    <w:rsid w:val="00B25436"/>
    <w:rsid w:val="00B27D5E"/>
    <w:rsid w:val="00B27DB0"/>
    <w:rsid w:val="00B34F99"/>
    <w:rsid w:val="00B402AF"/>
    <w:rsid w:val="00B416A4"/>
    <w:rsid w:val="00B42FF3"/>
    <w:rsid w:val="00B57AA8"/>
    <w:rsid w:val="00B66560"/>
    <w:rsid w:val="00B66D0C"/>
    <w:rsid w:val="00B81A08"/>
    <w:rsid w:val="00B87062"/>
    <w:rsid w:val="00B92D41"/>
    <w:rsid w:val="00BA1D2D"/>
    <w:rsid w:val="00BA433C"/>
    <w:rsid w:val="00BB2A93"/>
    <w:rsid w:val="00BB490E"/>
    <w:rsid w:val="00BB500A"/>
    <w:rsid w:val="00BB73B9"/>
    <w:rsid w:val="00BC5DBE"/>
    <w:rsid w:val="00BC5E4E"/>
    <w:rsid w:val="00BE2D00"/>
    <w:rsid w:val="00BF0B81"/>
    <w:rsid w:val="00BF0D35"/>
    <w:rsid w:val="00BF550A"/>
    <w:rsid w:val="00BF63C1"/>
    <w:rsid w:val="00BF7866"/>
    <w:rsid w:val="00C00DC5"/>
    <w:rsid w:val="00C01C8F"/>
    <w:rsid w:val="00C03157"/>
    <w:rsid w:val="00C16E06"/>
    <w:rsid w:val="00C17335"/>
    <w:rsid w:val="00C24916"/>
    <w:rsid w:val="00C26DFF"/>
    <w:rsid w:val="00C2758A"/>
    <w:rsid w:val="00C30368"/>
    <w:rsid w:val="00C3785C"/>
    <w:rsid w:val="00C4568F"/>
    <w:rsid w:val="00C56958"/>
    <w:rsid w:val="00C5777F"/>
    <w:rsid w:val="00C57D53"/>
    <w:rsid w:val="00C62559"/>
    <w:rsid w:val="00C6310F"/>
    <w:rsid w:val="00C806DF"/>
    <w:rsid w:val="00C92A52"/>
    <w:rsid w:val="00CA26ED"/>
    <w:rsid w:val="00CA3385"/>
    <w:rsid w:val="00CB48C4"/>
    <w:rsid w:val="00CB5843"/>
    <w:rsid w:val="00CC0431"/>
    <w:rsid w:val="00CC1BDD"/>
    <w:rsid w:val="00CC23F1"/>
    <w:rsid w:val="00CC7EC7"/>
    <w:rsid w:val="00CD156A"/>
    <w:rsid w:val="00CD61B0"/>
    <w:rsid w:val="00CE1402"/>
    <w:rsid w:val="00CF0D26"/>
    <w:rsid w:val="00CF1B78"/>
    <w:rsid w:val="00D05827"/>
    <w:rsid w:val="00D10193"/>
    <w:rsid w:val="00D11495"/>
    <w:rsid w:val="00D11A8E"/>
    <w:rsid w:val="00D1626A"/>
    <w:rsid w:val="00D17774"/>
    <w:rsid w:val="00D26465"/>
    <w:rsid w:val="00D315E1"/>
    <w:rsid w:val="00D32E35"/>
    <w:rsid w:val="00D401FB"/>
    <w:rsid w:val="00D44077"/>
    <w:rsid w:val="00D50333"/>
    <w:rsid w:val="00D61716"/>
    <w:rsid w:val="00D61E03"/>
    <w:rsid w:val="00D62E06"/>
    <w:rsid w:val="00D70330"/>
    <w:rsid w:val="00D72E45"/>
    <w:rsid w:val="00D87FF1"/>
    <w:rsid w:val="00D90C57"/>
    <w:rsid w:val="00D91DF0"/>
    <w:rsid w:val="00DA0998"/>
    <w:rsid w:val="00DB376D"/>
    <w:rsid w:val="00DD168F"/>
    <w:rsid w:val="00DE4606"/>
    <w:rsid w:val="00DF7302"/>
    <w:rsid w:val="00E049E6"/>
    <w:rsid w:val="00E166D2"/>
    <w:rsid w:val="00E32111"/>
    <w:rsid w:val="00E447BA"/>
    <w:rsid w:val="00E4612E"/>
    <w:rsid w:val="00E46429"/>
    <w:rsid w:val="00E4674A"/>
    <w:rsid w:val="00E46D4A"/>
    <w:rsid w:val="00E4731E"/>
    <w:rsid w:val="00E475BB"/>
    <w:rsid w:val="00E572D6"/>
    <w:rsid w:val="00E57E19"/>
    <w:rsid w:val="00E65094"/>
    <w:rsid w:val="00E66244"/>
    <w:rsid w:val="00E71664"/>
    <w:rsid w:val="00E7217F"/>
    <w:rsid w:val="00E72EB3"/>
    <w:rsid w:val="00E77F75"/>
    <w:rsid w:val="00E80D16"/>
    <w:rsid w:val="00E93109"/>
    <w:rsid w:val="00E93D46"/>
    <w:rsid w:val="00E94C10"/>
    <w:rsid w:val="00EA5754"/>
    <w:rsid w:val="00EA66D4"/>
    <w:rsid w:val="00EB14F3"/>
    <w:rsid w:val="00EB7F30"/>
    <w:rsid w:val="00EC4A71"/>
    <w:rsid w:val="00ED1494"/>
    <w:rsid w:val="00ED6558"/>
    <w:rsid w:val="00EE7E65"/>
    <w:rsid w:val="00EF02C9"/>
    <w:rsid w:val="00F00C26"/>
    <w:rsid w:val="00F01036"/>
    <w:rsid w:val="00F03E4A"/>
    <w:rsid w:val="00F03F69"/>
    <w:rsid w:val="00F05E40"/>
    <w:rsid w:val="00F26443"/>
    <w:rsid w:val="00F2764B"/>
    <w:rsid w:val="00F36122"/>
    <w:rsid w:val="00F37C18"/>
    <w:rsid w:val="00F40703"/>
    <w:rsid w:val="00F57436"/>
    <w:rsid w:val="00F60D9F"/>
    <w:rsid w:val="00F61089"/>
    <w:rsid w:val="00F61C37"/>
    <w:rsid w:val="00F736D7"/>
    <w:rsid w:val="00F81236"/>
    <w:rsid w:val="00F85D35"/>
    <w:rsid w:val="00F955F2"/>
    <w:rsid w:val="00FA1369"/>
    <w:rsid w:val="00FA378A"/>
    <w:rsid w:val="00FB2067"/>
    <w:rsid w:val="00FB2EC5"/>
    <w:rsid w:val="00FB4892"/>
    <w:rsid w:val="00FB52C8"/>
    <w:rsid w:val="00FB71EF"/>
    <w:rsid w:val="00FC11D8"/>
    <w:rsid w:val="00FC1386"/>
    <w:rsid w:val="00FC1819"/>
    <w:rsid w:val="00FD0637"/>
    <w:rsid w:val="00FD7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4337"/>
    <o:shapelayout v:ext="edit">
      <o:idmap v:ext="edit" data="1"/>
    </o:shapelayout>
  </w:shapeDefaults>
  <w:decimalSymbol w:val="."/>
  <w:listSeparator w:val=","/>
  <w14:docId w14:val="7AEB0989"/>
  <w15:chartTrackingRefBased/>
  <w15:docId w15:val="{6FC9C8B3-79A3-4335-BFA5-116C882C4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033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9A1300"/>
    <w:pPr>
      <w:tabs>
        <w:tab w:val="center" w:pos="4320"/>
        <w:tab w:val="right" w:pos="8640"/>
      </w:tabs>
    </w:pPr>
  </w:style>
  <w:style w:type="character" w:styleId="PageNumber">
    <w:name w:val="page number"/>
    <w:basedOn w:val="DefaultParagraphFont"/>
    <w:rsid w:val="009A1300"/>
  </w:style>
  <w:style w:type="character" w:styleId="Hyperlink">
    <w:name w:val="Hyperlink"/>
    <w:rsid w:val="00012EE8"/>
    <w:rPr>
      <w:color w:val="0000FF"/>
      <w:u w:val="single"/>
    </w:rPr>
  </w:style>
  <w:style w:type="paragraph" w:styleId="NormalWeb">
    <w:name w:val="Normal (Web)"/>
    <w:basedOn w:val="Normal"/>
    <w:rsid w:val="00E46429"/>
    <w:pPr>
      <w:spacing w:before="100" w:beforeAutospacing="1" w:after="100" w:afterAutospacing="1"/>
    </w:pPr>
    <w:rPr>
      <w:rFonts w:ascii="Verdana" w:hAnsi="Verdana"/>
      <w:color w:val="000000"/>
      <w:sz w:val="20"/>
      <w:szCs w:val="20"/>
    </w:rPr>
  </w:style>
  <w:style w:type="paragraph" w:styleId="DocumentMap">
    <w:name w:val="Document Map"/>
    <w:basedOn w:val="Normal"/>
    <w:semiHidden/>
    <w:rsid w:val="000306B0"/>
    <w:pPr>
      <w:shd w:val="clear" w:color="auto" w:fill="000080"/>
    </w:pPr>
    <w:rPr>
      <w:rFonts w:ascii="Tahoma" w:hAnsi="Tahoma" w:cs="Tahoma"/>
      <w:sz w:val="20"/>
      <w:szCs w:val="20"/>
    </w:rPr>
  </w:style>
  <w:style w:type="character" w:styleId="FollowedHyperlink">
    <w:name w:val="FollowedHyperlink"/>
    <w:rsid w:val="000306B0"/>
    <w:rPr>
      <w:color w:val="800080"/>
      <w:u w:val="single"/>
    </w:rPr>
  </w:style>
  <w:style w:type="table" w:styleId="TableGrid">
    <w:name w:val="Table Grid"/>
    <w:basedOn w:val="TableNormal"/>
    <w:rsid w:val="007962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C30368"/>
    <w:rPr>
      <w:rFonts w:ascii="Tahoma" w:hAnsi="Tahoma" w:cs="Tahoma"/>
      <w:sz w:val="16"/>
      <w:szCs w:val="16"/>
    </w:rPr>
  </w:style>
  <w:style w:type="character" w:customStyle="1" w:styleId="BalloonTextChar">
    <w:name w:val="Balloon Text Char"/>
    <w:link w:val="BalloonText"/>
    <w:rsid w:val="00C30368"/>
    <w:rPr>
      <w:rFonts w:ascii="Tahoma" w:hAnsi="Tahoma" w:cs="Tahoma"/>
      <w:sz w:val="16"/>
      <w:szCs w:val="16"/>
    </w:rPr>
  </w:style>
  <w:style w:type="paragraph" w:styleId="Header">
    <w:name w:val="header"/>
    <w:basedOn w:val="Normal"/>
    <w:link w:val="HeaderChar"/>
    <w:rsid w:val="00CF1B78"/>
    <w:pPr>
      <w:tabs>
        <w:tab w:val="center" w:pos="4680"/>
        <w:tab w:val="right" w:pos="9360"/>
      </w:tabs>
    </w:pPr>
  </w:style>
  <w:style w:type="character" w:customStyle="1" w:styleId="HeaderChar">
    <w:name w:val="Header Char"/>
    <w:basedOn w:val="DefaultParagraphFont"/>
    <w:link w:val="Header"/>
    <w:rsid w:val="00CF1B78"/>
    <w:rPr>
      <w:sz w:val="24"/>
      <w:szCs w:val="24"/>
    </w:rPr>
  </w:style>
  <w:style w:type="paragraph" w:styleId="ListParagraph">
    <w:name w:val="List Paragraph"/>
    <w:basedOn w:val="Normal"/>
    <w:uiPriority w:val="34"/>
    <w:qFormat/>
    <w:rsid w:val="004F2E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5675">
      <w:bodyDiv w:val="1"/>
      <w:marLeft w:val="0"/>
      <w:marRight w:val="0"/>
      <w:marTop w:val="0"/>
      <w:marBottom w:val="0"/>
      <w:divBdr>
        <w:top w:val="none" w:sz="0" w:space="0" w:color="auto"/>
        <w:left w:val="none" w:sz="0" w:space="0" w:color="auto"/>
        <w:bottom w:val="none" w:sz="0" w:space="0" w:color="auto"/>
        <w:right w:val="none" w:sz="0" w:space="0" w:color="auto"/>
      </w:divBdr>
      <w:divsChild>
        <w:div w:id="1981642076">
          <w:marLeft w:val="0"/>
          <w:marRight w:val="0"/>
          <w:marTop w:val="0"/>
          <w:marBottom w:val="0"/>
          <w:divBdr>
            <w:top w:val="none" w:sz="0" w:space="0" w:color="auto"/>
            <w:left w:val="none" w:sz="0" w:space="0" w:color="auto"/>
            <w:bottom w:val="none" w:sz="0" w:space="0" w:color="auto"/>
            <w:right w:val="none" w:sz="0" w:space="0" w:color="auto"/>
          </w:divBdr>
          <w:divsChild>
            <w:div w:id="78211009">
              <w:marLeft w:val="0"/>
              <w:marRight w:val="0"/>
              <w:marTop w:val="0"/>
              <w:marBottom w:val="0"/>
              <w:divBdr>
                <w:top w:val="none" w:sz="0" w:space="0" w:color="auto"/>
                <w:left w:val="none" w:sz="0" w:space="0" w:color="auto"/>
                <w:bottom w:val="none" w:sz="0" w:space="0" w:color="auto"/>
                <w:right w:val="none" w:sz="0" w:space="0" w:color="auto"/>
              </w:divBdr>
            </w:div>
            <w:div w:id="84112133">
              <w:marLeft w:val="0"/>
              <w:marRight w:val="0"/>
              <w:marTop w:val="0"/>
              <w:marBottom w:val="0"/>
              <w:divBdr>
                <w:top w:val="none" w:sz="0" w:space="0" w:color="auto"/>
                <w:left w:val="none" w:sz="0" w:space="0" w:color="auto"/>
                <w:bottom w:val="none" w:sz="0" w:space="0" w:color="auto"/>
                <w:right w:val="none" w:sz="0" w:space="0" w:color="auto"/>
              </w:divBdr>
            </w:div>
            <w:div w:id="344751165">
              <w:marLeft w:val="0"/>
              <w:marRight w:val="0"/>
              <w:marTop w:val="0"/>
              <w:marBottom w:val="0"/>
              <w:divBdr>
                <w:top w:val="none" w:sz="0" w:space="0" w:color="auto"/>
                <w:left w:val="none" w:sz="0" w:space="0" w:color="auto"/>
                <w:bottom w:val="none" w:sz="0" w:space="0" w:color="auto"/>
                <w:right w:val="none" w:sz="0" w:space="0" w:color="auto"/>
              </w:divBdr>
            </w:div>
            <w:div w:id="563641502">
              <w:marLeft w:val="0"/>
              <w:marRight w:val="0"/>
              <w:marTop w:val="0"/>
              <w:marBottom w:val="0"/>
              <w:divBdr>
                <w:top w:val="none" w:sz="0" w:space="0" w:color="auto"/>
                <w:left w:val="none" w:sz="0" w:space="0" w:color="auto"/>
                <w:bottom w:val="none" w:sz="0" w:space="0" w:color="auto"/>
                <w:right w:val="none" w:sz="0" w:space="0" w:color="auto"/>
              </w:divBdr>
            </w:div>
            <w:div w:id="1026371390">
              <w:marLeft w:val="0"/>
              <w:marRight w:val="0"/>
              <w:marTop w:val="0"/>
              <w:marBottom w:val="0"/>
              <w:divBdr>
                <w:top w:val="none" w:sz="0" w:space="0" w:color="auto"/>
                <w:left w:val="none" w:sz="0" w:space="0" w:color="auto"/>
                <w:bottom w:val="none" w:sz="0" w:space="0" w:color="auto"/>
                <w:right w:val="none" w:sz="0" w:space="0" w:color="auto"/>
              </w:divBdr>
            </w:div>
            <w:div w:id="1154105555">
              <w:marLeft w:val="0"/>
              <w:marRight w:val="0"/>
              <w:marTop w:val="0"/>
              <w:marBottom w:val="0"/>
              <w:divBdr>
                <w:top w:val="none" w:sz="0" w:space="0" w:color="auto"/>
                <w:left w:val="none" w:sz="0" w:space="0" w:color="auto"/>
                <w:bottom w:val="none" w:sz="0" w:space="0" w:color="auto"/>
                <w:right w:val="none" w:sz="0" w:space="0" w:color="auto"/>
              </w:divBdr>
            </w:div>
            <w:div w:id="1436749108">
              <w:marLeft w:val="0"/>
              <w:marRight w:val="0"/>
              <w:marTop w:val="0"/>
              <w:marBottom w:val="0"/>
              <w:divBdr>
                <w:top w:val="none" w:sz="0" w:space="0" w:color="auto"/>
                <w:left w:val="none" w:sz="0" w:space="0" w:color="auto"/>
                <w:bottom w:val="none" w:sz="0" w:space="0" w:color="auto"/>
                <w:right w:val="none" w:sz="0" w:space="0" w:color="auto"/>
              </w:divBdr>
            </w:div>
            <w:div w:id="1623458253">
              <w:marLeft w:val="0"/>
              <w:marRight w:val="0"/>
              <w:marTop w:val="0"/>
              <w:marBottom w:val="0"/>
              <w:divBdr>
                <w:top w:val="none" w:sz="0" w:space="0" w:color="auto"/>
                <w:left w:val="none" w:sz="0" w:space="0" w:color="auto"/>
                <w:bottom w:val="none" w:sz="0" w:space="0" w:color="auto"/>
                <w:right w:val="none" w:sz="0" w:space="0" w:color="auto"/>
              </w:divBdr>
            </w:div>
            <w:div w:id="1730424052">
              <w:marLeft w:val="0"/>
              <w:marRight w:val="0"/>
              <w:marTop w:val="0"/>
              <w:marBottom w:val="0"/>
              <w:divBdr>
                <w:top w:val="none" w:sz="0" w:space="0" w:color="auto"/>
                <w:left w:val="none" w:sz="0" w:space="0" w:color="auto"/>
                <w:bottom w:val="none" w:sz="0" w:space="0" w:color="auto"/>
                <w:right w:val="none" w:sz="0" w:space="0" w:color="auto"/>
              </w:divBdr>
            </w:div>
            <w:div w:id="1805544275">
              <w:marLeft w:val="0"/>
              <w:marRight w:val="0"/>
              <w:marTop w:val="0"/>
              <w:marBottom w:val="0"/>
              <w:divBdr>
                <w:top w:val="none" w:sz="0" w:space="0" w:color="auto"/>
                <w:left w:val="none" w:sz="0" w:space="0" w:color="auto"/>
                <w:bottom w:val="none" w:sz="0" w:space="0" w:color="auto"/>
                <w:right w:val="none" w:sz="0" w:space="0" w:color="auto"/>
              </w:divBdr>
            </w:div>
            <w:div w:id="1912422821">
              <w:marLeft w:val="0"/>
              <w:marRight w:val="0"/>
              <w:marTop w:val="0"/>
              <w:marBottom w:val="0"/>
              <w:divBdr>
                <w:top w:val="none" w:sz="0" w:space="0" w:color="auto"/>
                <w:left w:val="none" w:sz="0" w:space="0" w:color="auto"/>
                <w:bottom w:val="none" w:sz="0" w:space="0" w:color="auto"/>
                <w:right w:val="none" w:sz="0" w:space="0" w:color="auto"/>
              </w:divBdr>
            </w:div>
            <w:div w:id="192036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398">
      <w:bodyDiv w:val="1"/>
      <w:marLeft w:val="0"/>
      <w:marRight w:val="0"/>
      <w:marTop w:val="0"/>
      <w:marBottom w:val="0"/>
      <w:divBdr>
        <w:top w:val="none" w:sz="0" w:space="0" w:color="auto"/>
        <w:left w:val="none" w:sz="0" w:space="0" w:color="auto"/>
        <w:bottom w:val="none" w:sz="0" w:space="0" w:color="auto"/>
        <w:right w:val="none" w:sz="0" w:space="0" w:color="auto"/>
      </w:divBdr>
    </w:div>
    <w:div w:id="8609656">
      <w:bodyDiv w:val="1"/>
      <w:marLeft w:val="0"/>
      <w:marRight w:val="0"/>
      <w:marTop w:val="0"/>
      <w:marBottom w:val="0"/>
      <w:divBdr>
        <w:top w:val="none" w:sz="0" w:space="0" w:color="auto"/>
        <w:left w:val="none" w:sz="0" w:space="0" w:color="auto"/>
        <w:bottom w:val="none" w:sz="0" w:space="0" w:color="auto"/>
        <w:right w:val="none" w:sz="0" w:space="0" w:color="auto"/>
      </w:divBdr>
      <w:divsChild>
        <w:div w:id="1384014691">
          <w:marLeft w:val="0"/>
          <w:marRight w:val="0"/>
          <w:marTop w:val="0"/>
          <w:marBottom w:val="0"/>
          <w:divBdr>
            <w:top w:val="none" w:sz="0" w:space="0" w:color="auto"/>
            <w:left w:val="none" w:sz="0" w:space="0" w:color="auto"/>
            <w:bottom w:val="none" w:sz="0" w:space="0" w:color="auto"/>
            <w:right w:val="none" w:sz="0" w:space="0" w:color="auto"/>
          </w:divBdr>
          <w:divsChild>
            <w:div w:id="559824619">
              <w:marLeft w:val="0"/>
              <w:marRight w:val="0"/>
              <w:marTop w:val="0"/>
              <w:marBottom w:val="0"/>
              <w:divBdr>
                <w:top w:val="none" w:sz="0" w:space="0" w:color="auto"/>
                <w:left w:val="none" w:sz="0" w:space="0" w:color="auto"/>
                <w:bottom w:val="none" w:sz="0" w:space="0" w:color="auto"/>
                <w:right w:val="none" w:sz="0" w:space="0" w:color="auto"/>
              </w:divBdr>
            </w:div>
            <w:div w:id="205778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3800">
      <w:bodyDiv w:val="1"/>
      <w:marLeft w:val="0"/>
      <w:marRight w:val="0"/>
      <w:marTop w:val="0"/>
      <w:marBottom w:val="0"/>
      <w:divBdr>
        <w:top w:val="none" w:sz="0" w:space="0" w:color="auto"/>
        <w:left w:val="none" w:sz="0" w:space="0" w:color="auto"/>
        <w:bottom w:val="none" w:sz="0" w:space="0" w:color="auto"/>
        <w:right w:val="none" w:sz="0" w:space="0" w:color="auto"/>
      </w:divBdr>
      <w:divsChild>
        <w:div w:id="1391266767">
          <w:marLeft w:val="0"/>
          <w:marRight w:val="0"/>
          <w:marTop w:val="0"/>
          <w:marBottom w:val="0"/>
          <w:divBdr>
            <w:top w:val="none" w:sz="0" w:space="0" w:color="auto"/>
            <w:left w:val="none" w:sz="0" w:space="0" w:color="auto"/>
            <w:bottom w:val="none" w:sz="0" w:space="0" w:color="auto"/>
            <w:right w:val="none" w:sz="0" w:space="0" w:color="auto"/>
          </w:divBdr>
        </w:div>
      </w:divsChild>
    </w:div>
    <w:div w:id="79833721">
      <w:bodyDiv w:val="1"/>
      <w:marLeft w:val="0"/>
      <w:marRight w:val="0"/>
      <w:marTop w:val="0"/>
      <w:marBottom w:val="0"/>
      <w:divBdr>
        <w:top w:val="none" w:sz="0" w:space="0" w:color="auto"/>
        <w:left w:val="none" w:sz="0" w:space="0" w:color="auto"/>
        <w:bottom w:val="none" w:sz="0" w:space="0" w:color="auto"/>
        <w:right w:val="none" w:sz="0" w:space="0" w:color="auto"/>
      </w:divBdr>
      <w:divsChild>
        <w:div w:id="1461193115">
          <w:marLeft w:val="0"/>
          <w:marRight w:val="0"/>
          <w:marTop w:val="0"/>
          <w:marBottom w:val="0"/>
          <w:divBdr>
            <w:top w:val="none" w:sz="0" w:space="0" w:color="auto"/>
            <w:left w:val="none" w:sz="0" w:space="0" w:color="auto"/>
            <w:bottom w:val="none" w:sz="0" w:space="0" w:color="auto"/>
            <w:right w:val="none" w:sz="0" w:space="0" w:color="auto"/>
          </w:divBdr>
          <w:divsChild>
            <w:div w:id="173110666">
              <w:marLeft w:val="0"/>
              <w:marRight w:val="0"/>
              <w:marTop w:val="0"/>
              <w:marBottom w:val="0"/>
              <w:divBdr>
                <w:top w:val="none" w:sz="0" w:space="0" w:color="auto"/>
                <w:left w:val="none" w:sz="0" w:space="0" w:color="auto"/>
                <w:bottom w:val="none" w:sz="0" w:space="0" w:color="auto"/>
                <w:right w:val="none" w:sz="0" w:space="0" w:color="auto"/>
              </w:divBdr>
            </w:div>
            <w:div w:id="261189412">
              <w:marLeft w:val="0"/>
              <w:marRight w:val="0"/>
              <w:marTop w:val="0"/>
              <w:marBottom w:val="0"/>
              <w:divBdr>
                <w:top w:val="none" w:sz="0" w:space="0" w:color="auto"/>
                <w:left w:val="none" w:sz="0" w:space="0" w:color="auto"/>
                <w:bottom w:val="none" w:sz="0" w:space="0" w:color="auto"/>
                <w:right w:val="none" w:sz="0" w:space="0" w:color="auto"/>
              </w:divBdr>
            </w:div>
            <w:div w:id="649789479">
              <w:marLeft w:val="0"/>
              <w:marRight w:val="0"/>
              <w:marTop w:val="0"/>
              <w:marBottom w:val="0"/>
              <w:divBdr>
                <w:top w:val="none" w:sz="0" w:space="0" w:color="auto"/>
                <w:left w:val="none" w:sz="0" w:space="0" w:color="auto"/>
                <w:bottom w:val="none" w:sz="0" w:space="0" w:color="auto"/>
                <w:right w:val="none" w:sz="0" w:space="0" w:color="auto"/>
              </w:divBdr>
            </w:div>
            <w:div w:id="857308787">
              <w:marLeft w:val="0"/>
              <w:marRight w:val="0"/>
              <w:marTop w:val="0"/>
              <w:marBottom w:val="0"/>
              <w:divBdr>
                <w:top w:val="none" w:sz="0" w:space="0" w:color="auto"/>
                <w:left w:val="none" w:sz="0" w:space="0" w:color="auto"/>
                <w:bottom w:val="none" w:sz="0" w:space="0" w:color="auto"/>
                <w:right w:val="none" w:sz="0" w:space="0" w:color="auto"/>
              </w:divBdr>
            </w:div>
            <w:div w:id="1143472964">
              <w:marLeft w:val="0"/>
              <w:marRight w:val="0"/>
              <w:marTop w:val="0"/>
              <w:marBottom w:val="0"/>
              <w:divBdr>
                <w:top w:val="none" w:sz="0" w:space="0" w:color="auto"/>
                <w:left w:val="none" w:sz="0" w:space="0" w:color="auto"/>
                <w:bottom w:val="none" w:sz="0" w:space="0" w:color="auto"/>
                <w:right w:val="none" w:sz="0" w:space="0" w:color="auto"/>
              </w:divBdr>
            </w:div>
            <w:div w:id="1261988231">
              <w:marLeft w:val="0"/>
              <w:marRight w:val="0"/>
              <w:marTop w:val="0"/>
              <w:marBottom w:val="0"/>
              <w:divBdr>
                <w:top w:val="none" w:sz="0" w:space="0" w:color="auto"/>
                <w:left w:val="none" w:sz="0" w:space="0" w:color="auto"/>
                <w:bottom w:val="none" w:sz="0" w:space="0" w:color="auto"/>
                <w:right w:val="none" w:sz="0" w:space="0" w:color="auto"/>
              </w:divBdr>
            </w:div>
            <w:div w:id="1574316195">
              <w:marLeft w:val="0"/>
              <w:marRight w:val="0"/>
              <w:marTop w:val="0"/>
              <w:marBottom w:val="0"/>
              <w:divBdr>
                <w:top w:val="none" w:sz="0" w:space="0" w:color="auto"/>
                <w:left w:val="none" w:sz="0" w:space="0" w:color="auto"/>
                <w:bottom w:val="none" w:sz="0" w:space="0" w:color="auto"/>
                <w:right w:val="none" w:sz="0" w:space="0" w:color="auto"/>
              </w:divBdr>
            </w:div>
            <w:div w:id="1599365058">
              <w:marLeft w:val="0"/>
              <w:marRight w:val="0"/>
              <w:marTop w:val="0"/>
              <w:marBottom w:val="0"/>
              <w:divBdr>
                <w:top w:val="none" w:sz="0" w:space="0" w:color="auto"/>
                <w:left w:val="none" w:sz="0" w:space="0" w:color="auto"/>
                <w:bottom w:val="none" w:sz="0" w:space="0" w:color="auto"/>
                <w:right w:val="none" w:sz="0" w:space="0" w:color="auto"/>
              </w:divBdr>
            </w:div>
            <w:div w:id="21299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1618">
      <w:bodyDiv w:val="1"/>
      <w:marLeft w:val="0"/>
      <w:marRight w:val="0"/>
      <w:marTop w:val="0"/>
      <w:marBottom w:val="0"/>
      <w:divBdr>
        <w:top w:val="none" w:sz="0" w:space="0" w:color="auto"/>
        <w:left w:val="none" w:sz="0" w:space="0" w:color="auto"/>
        <w:bottom w:val="none" w:sz="0" w:space="0" w:color="auto"/>
        <w:right w:val="none" w:sz="0" w:space="0" w:color="auto"/>
      </w:divBdr>
      <w:divsChild>
        <w:div w:id="1739212008">
          <w:marLeft w:val="0"/>
          <w:marRight w:val="0"/>
          <w:marTop w:val="0"/>
          <w:marBottom w:val="0"/>
          <w:divBdr>
            <w:top w:val="none" w:sz="0" w:space="0" w:color="auto"/>
            <w:left w:val="none" w:sz="0" w:space="0" w:color="auto"/>
            <w:bottom w:val="none" w:sz="0" w:space="0" w:color="auto"/>
            <w:right w:val="none" w:sz="0" w:space="0" w:color="auto"/>
          </w:divBdr>
          <w:divsChild>
            <w:div w:id="4982084">
              <w:marLeft w:val="0"/>
              <w:marRight w:val="0"/>
              <w:marTop w:val="0"/>
              <w:marBottom w:val="0"/>
              <w:divBdr>
                <w:top w:val="none" w:sz="0" w:space="0" w:color="auto"/>
                <w:left w:val="none" w:sz="0" w:space="0" w:color="auto"/>
                <w:bottom w:val="none" w:sz="0" w:space="0" w:color="auto"/>
                <w:right w:val="none" w:sz="0" w:space="0" w:color="auto"/>
              </w:divBdr>
            </w:div>
            <w:div w:id="65880508">
              <w:marLeft w:val="0"/>
              <w:marRight w:val="0"/>
              <w:marTop w:val="0"/>
              <w:marBottom w:val="0"/>
              <w:divBdr>
                <w:top w:val="none" w:sz="0" w:space="0" w:color="auto"/>
                <w:left w:val="none" w:sz="0" w:space="0" w:color="auto"/>
                <w:bottom w:val="none" w:sz="0" w:space="0" w:color="auto"/>
                <w:right w:val="none" w:sz="0" w:space="0" w:color="auto"/>
              </w:divBdr>
            </w:div>
            <w:div w:id="467431466">
              <w:marLeft w:val="0"/>
              <w:marRight w:val="0"/>
              <w:marTop w:val="0"/>
              <w:marBottom w:val="0"/>
              <w:divBdr>
                <w:top w:val="none" w:sz="0" w:space="0" w:color="auto"/>
                <w:left w:val="none" w:sz="0" w:space="0" w:color="auto"/>
                <w:bottom w:val="none" w:sz="0" w:space="0" w:color="auto"/>
                <w:right w:val="none" w:sz="0" w:space="0" w:color="auto"/>
              </w:divBdr>
            </w:div>
            <w:div w:id="553078867">
              <w:marLeft w:val="0"/>
              <w:marRight w:val="0"/>
              <w:marTop w:val="0"/>
              <w:marBottom w:val="0"/>
              <w:divBdr>
                <w:top w:val="none" w:sz="0" w:space="0" w:color="auto"/>
                <w:left w:val="none" w:sz="0" w:space="0" w:color="auto"/>
                <w:bottom w:val="none" w:sz="0" w:space="0" w:color="auto"/>
                <w:right w:val="none" w:sz="0" w:space="0" w:color="auto"/>
              </w:divBdr>
            </w:div>
            <w:div w:id="747851478">
              <w:marLeft w:val="0"/>
              <w:marRight w:val="0"/>
              <w:marTop w:val="0"/>
              <w:marBottom w:val="0"/>
              <w:divBdr>
                <w:top w:val="none" w:sz="0" w:space="0" w:color="auto"/>
                <w:left w:val="none" w:sz="0" w:space="0" w:color="auto"/>
                <w:bottom w:val="none" w:sz="0" w:space="0" w:color="auto"/>
                <w:right w:val="none" w:sz="0" w:space="0" w:color="auto"/>
              </w:divBdr>
            </w:div>
            <w:div w:id="878400564">
              <w:marLeft w:val="0"/>
              <w:marRight w:val="0"/>
              <w:marTop w:val="0"/>
              <w:marBottom w:val="0"/>
              <w:divBdr>
                <w:top w:val="none" w:sz="0" w:space="0" w:color="auto"/>
                <w:left w:val="none" w:sz="0" w:space="0" w:color="auto"/>
                <w:bottom w:val="none" w:sz="0" w:space="0" w:color="auto"/>
                <w:right w:val="none" w:sz="0" w:space="0" w:color="auto"/>
              </w:divBdr>
            </w:div>
            <w:div w:id="1430734216">
              <w:marLeft w:val="0"/>
              <w:marRight w:val="0"/>
              <w:marTop w:val="0"/>
              <w:marBottom w:val="0"/>
              <w:divBdr>
                <w:top w:val="none" w:sz="0" w:space="0" w:color="auto"/>
                <w:left w:val="none" w:sz="0" w:space="0" w:color="auto"/>
                <w:bottom w:val="none" w:sz="0" w:space="0" w:color="auto"/>
                <w:right w:val="none" w:sz="0" w:space="0" w:color="auto"/>
              </w:divBdr>
            </w:div>
            <w:div w:id="1553149161">
              <w:marLeft w:val="0"/>
              <w:marRight w:val="0"/>
              <w:marTop w:val="0"/>
              <w:marBottom w:val="0"/>
              <w:divBdr>
                <w:top w:val="none" w:sz="0" w:space="0" w:color="auto"/>
                <w:left w:val="none" w:sz="0" w:space="0" w:color="auto"/>
                <w:bottom w:val="none" w:sz="0" w:space="0" w:color="auto"/>
                <w:right w:val="none" w:sz="0" w:space="0" w:color="auto"/>
              </w:divBdr>
            </w:div>
            <w:div w:id="1714576153">
              <w:marLeft w:val="0"/>
              <w:marRight w:val="0"/>
              <w:marTop w:val="0"/>
              <w:marBottom w:val="0"/>
              <w:divBdr>
                <w:top w:val="none" w:sz="0" w:space="0" w:color="auto"/>
                <w:left w:val="none" w:sz="0" w:space="0" w:color="auto"/>
                <w:bottom w:val="none" w:sz="0" w:space="0" w:color="auto"/>
                <w:right w:val="none" w:sz="0" w:space="0" w:color="auto"/>
              </w:divBdr>
            </w:div>
            <w:div w:id="184925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3814">
      <w:bodyDiv w:val="1"/>
      <w:marLeft w:val="0"/>
      <w:marRight w:val="0"/>
      <w:marTop w:val="0"/>
      <w:marBottom w:val="0"/>
      <w:divBdr>
        <w:top w:val="none" w:sz="0" w:space="0" w:color="auto"/>
        <w:left w:val="none" w:sz="0" w:space="0" w:color="auto"/>
        <w:bottom w:val="none" w:sz="0" w:space="0" w:color="auto"/>
        <w:right w:val="none" w:sz="0" w:space="0" w:color="auto"/>
      </w:divBdr>
      <w:divsChild>
        <w:div w:id="271327888">
          <w:marLeft w:val="0"/>
          <w:marRight w:val="0"/>
          <w:marTop w:val="0"/>
          <w:marBottom w:val="0"/>
          <w:divBdr>
            <w:top w:val="none" w:sz="0" w:space="0" w:color="auto"/>
            <w:left w:val="none" w:sz="0" w:space="0" w:color="auto"/>
            <w:bottom w:val="none" w:sz="0" w:space="0" w:color="auto"/>
            <w:right w:val="none" w:sz="0" w:space="0" w:color="auto"/>
          </w:divBdr>
          <w:divsChild>
            <w:div w:id="13791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4230">
      <w:bodyDiv w:val="1"/>
      <w:marLeft w:val="0"/>
      <w:marRight w:val="0"/>
      <w:marTop w:val="0"/>
      <w:marBottom w:val="0"/>
      <w:divBdr>
        <w:top w:val="none" w:sz="0" w:space="0" w:color="auto"/>
        <w:left w:val="none" w:sz="0" w:space="0" w:color="auto"/>
        <w:bottom w:val="none" w:sz="0" w:space="0" w:color="auto"/>
        <w:right w:val="none" w:sz="0" w:space="0" w:color="auto"/>
      </w:divBdr>
      <w:divsChild>
        <w:div w:id="50004572">
          <w:marLeft w:val="0"/>
          <w:marRight w:val="0"/>
          <w:marTop w:val="0"/>
          <w:marBottom w:val="0"/>
          <w:divBdr>
            <w:top w:val="none" w:sz="0" w:space="0" w:color="auto"/>
            <w:left w:val="none" w:sz="0" w:space="0" w:color="auto"/>
            <w:bottom w:val="none" w:sz="0" w:space="0" w:color="auto"/>
            <w:right w:val="none" w:sz="0" w:space="0" w:color="auto"/>
          </w:divBdr>
        </w:div>
      </w:divsChild>
    </w:div>
    <w:div w:id="121659723">
      <w:bodyDiv w:val="1"/>
      <w:marLeft w:val="0"/>
      <w:marRight w:val="0"/>
      <w:marTop w:val="0"/>
      <w:marBottom w:val="0"/>
      <w:divBdr>
        <w:top w:val="none" w:sz="0" w:space="0" w:color="auto"/>
        <w:left w:val="none" w:sz="0" w:space="0" w:color="auto"/>
        <w:bottom w:val="none" w:sz="0" w:space="0" w:color="auto"/>
        <w:right w:val="none" w:sz="0" w:space="0" w:color="auto"/>
      </w:divBdr>
      <w:divsChild>
        <w:div w:id="1680152968">
          <w:marLeft w:val="0"/>
          <w:marRight w:val="0"/>
          <w:marTop w:val="0"/>
          <w:marBottom w:val="0"/>
          <w:divBdr>
            <w:top w:val="none" w:sz="0" w:space="0" w:color="auto"/>
            <w:left w:val="none" w:sz="0" w:space="0" w:color="auto"/>
            <w:bottom w:val="none" w:sz="0" w:space="0" w:color="auto"/>
            <w:right w:val="none" w:sz="0" w:space="0" w:color="auto"/>
          </w:divBdr>
          <w:divsChild>
            <w:div w:id="435173111">
              <w:marLeft w:val="0"/>
              <w:marRight w:val="0"/>
              <w:marTop w:val="0"/>
              <w:marBottom w:val="0"/>
              <w:divBdr>
                <w:top w:val="none" w:sz="0" w:space="0" w:color="auto"/>
                <w:left w:val="none" w:sz="0" w:space="0" w:color="auto"/>
                <w:bottom w:val="none" w:sz="0" w:space="0" w:color="auto"/>
                <w:right w:val="none" w:sz="0" w:space="0" w:color="auto"/>
              </w:divBdr>
            </w:div>
            <w:div w:id="466319299">
              <w:marLeft w:val="0"/>
              <w:marRight w:val="0"/>
              <w:marTop w:val="0"/>
              <w:marBottom w:val="0"/>
              <w:divBdr>
                <w:top w:val="none" w:sz="0" w:space="0" w:color="auto"/>
                <w:left w:val="none" w:sz="0" w:space="0" w:color="auto"/>
                <w:bottom w:val="none" w:sz="0" w:space="0" w:color="auto"/>
                <w:right w:val="none" w:sz="0" w:space="0" w:color="auto"/>
              </w:divBdr>
            </w:div>
            <w:div w:id="538469435">
              <w:marLeft w:val="0"/>
              <w:marRight w:val="0"/>
              <w:marTop w:val="0"/>
              <w:marBottom w:val="0"/>
              <w:divBdr>
                <w:top w:val="none" w:sz="0" w:space="0" w:color="auto"/>
                <w:left w:val="none" w:sz="0" w:space="0" w:color="auto"/>
                <w:bottom w:val="none" w:sz="0" w:space="0" w:color="auto"/>
                <w:right w:val="none" w:sz="0" w:space="0" w:color="auto"/>
              </w:divBdr>
            </w:div>
            <w:div w:id="745613543">
              <w:marLeft w:val="0"/>
              <w:marRight w:val="0"/>
              <w:marTop w:val="0"/>
              <w:marBottom w:val="0"/>
              <w:divBdr>
                <w:top w:val="none" w:sz="0" w:space="0" w:color="auto"/>
                <w:left w:val="none" w:sz="0" w:space="0" w:color="auto"/>
                <w:bottom w:val="none" w:sz="0" w:space="0" w:color="auto"/>
                <w:right w:val="none" w:sz="0" w:space="0" w:color="auto"/>
              </w:divBdr>
            </w:div>
            <w:div w:id="808474558">
              <w:marLeft w:val="0"/>
              <w:marRight w:val="0"/>
              <w:marTop w:val="0"/>
              <w:marBottom w:val="0"/>
              <w:divBdr>
                <w:top w:val="none" w:sz="0" w:space="0" w:color="auto"/>
                <w:left w:val="none" w:sz="0" w:space="0" w:color="auto"/>
                <w:bottom w:val="none" w:sz="0" w:space="0" w:color="auto"/>
                <w:right w:val="none" w:sz="0" w:space="0" w:color="auto"/>
              </w:divBdr>
            </w:div>
            <w:div w:id="952514608">
              <w:marLeft w:val="0"/>
              <w:marRight w:val="0"/>
              <w:marTop w:val="0"/>
              <w:marBottom w:val="0"/>
              <w:divBdr>
                <w:top w:val="none" w:sz="0" w:space="0" w:color="auto"/>
                <w:left w:val="none" w:sz="0" w:space="0" w:color="auto"/>
                <w:bottom w:val="none" w:sz="0" w:space="0" w:color="auto"/>
                <w:right w:val="none" w:sz="0" w:space="0" w:color="auto"/>
              </w:divBdr>
            </w:div>
            <w:div w:id="1119373851">
              <w:marLeft w:val="0"/>
              <w:marRight w:val="0"/>
              <w:marTop w:val="0"/>
              <w:marBottom w:val="0"/>
              <w:divBdr>
                <w:top w:val="none" w:sz="0" w:space="0" w:color="auto"/>
                <w:left w:val="none" w:sz="0" w:space="0" w:color="auto"/>
                <w:bottom w:val="none" w:sz="0" w:space="0" w:color="auto"/>
                <w:right w:val="none" w:sz="0" w:space="0" w:color="auto"/>
              </w:divBdr>
            </w:div>
            <w:div w:id="1178810366">
              <w:marLeft w:val="0"/>
              <w:marRight w:val="0"/>
              <w:marTop w:val="0"/>
              <w:marBottom w:val="0"/>
              <w:divBdr>
                <w:top w:val="none" w:sz="0" w:space="0" w:color="auto"/>
                <w:left w:val="none" w:sz="0" w:space="0" w:color="auto"/>
                <w:bottom w:val="none" w:sz="0" w:space="0" w:color="auto"/>
                <w:right w:val="none" w:sz="0" w:space="0" w:color="auto"/>
              </w:divBdr>
            </w:div>
            <w:div w:id="210476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4587">
      <w:bodyDiv w:val="1"/>
      <w:marLeft w:val="0"/>
      <w:marRight w:val="0"/>
      <w:marTop w:val="0"/>
      <w:marBottom w:val="0"/>
      <w:divBdr>
        <w:top w:val="none" w:sz="0" w:space="0" w:color="auto"/>
        <w:left w:val="none" w:sz="0" w:space="0" w:color="auto"/>
        <w:bottom w:val="none" w:sz="0" w:space="0" w:color="auto"/>
        <w:right w:val="none" w:sz="0" w:space="0" w:color="auto"/>
      </w:divBdr>
    </w:div>
    <w:div w:id="208077150">
      <w:bodyDiv w:val="1"/>
      <w:marLeft w:val="0"/>
      <w:marRight w:val="0"/>
      <w:marTop w:val="0"/>
      <w:marBottom w:val="0"/>
      <w:divBdr>
        <w:top w:val="none" w:sz="0" w:space="0" w:color="auto"/>
        <w:left w:val="none" w:sz="0" w:space="0" w:color="auto"/>
        <w:bottom w:val="none" w:sz="0" w:space="0" w:color="auto"/>
        <w:right w:val="none" w:sz="0" w:space="0" w:color="auto"/>
      </w:divBdr>
      <w:divsChild>
        <w:div w:id="1558273044">
          <w:marLeft w:val="0"/>
          <w:marRight w:val="0"/>
          <w:marTop w:val="0"/>
          <w:marBottom w:val="0"/>
          <w:divBdr>
            <w:top w:val="none" w:sz="0" w:space="0" w:color="auto"/>
            <w:left w:val="none" w:sz="0" w:space="0" w:color="auto"/>
            <w:bottom w:val="none" w:sz="0" w:space="0" w:color="auto"/>
            <w:right w:val="none" w:sz="0" w:space="0" w:color="auto"/>
          </w:divBdr>
          <w:divsChild>
            <w:div w:id="404030477">
              <w:marLeft w:val="0"/>
              <w:marRight w:val="0"/>
              <w:marTop w:val="0"/>
              <w:marBottom w:val="0"/>
              <w:divBdr>
                <w:top w:val="none" w:sz="0" w:space="0" w:color="auto"/>
                <w:left w:val="none" w:sz="0" w:space="0" w:color="auto"/>
                <w:bottom w:val="none" w:sz="0" w:space="0" w:color="auto"/>
                <w:right w:val="none" w:sz="0" w:space="0" w:color="auto"/>
              </w:divBdr>
            </w:div>
            <w:div w:id="621764020">
              <w:marLeft w:val="0"/>
              <w:marRight w:val="0"/>
              <w:marTop w:val="0"/>
              <w:marBottom w:val="0"/>
              <w:divBdr>
                <w:top w:val="none" w:sz="0" w:space="0" w:color="auto"/>
                <w:left w:val="none" w:sz="0" w:space="0" w:color="auto"/>
                <w:bottom w:val="none" w:sz="0" w:space="0" w:color="auto"/>
                <w:right w:val="none" w:sz="0" w:space="0" w:color="auto"/>
              </w:divBdr>
            </w:div>
            <w:div w:id="1580601761">
              <w:marLeft w:val="0"/>
              <w:marRight w:val="0"/>
              <w:marTop w:val="0"/>
              <w:marBottom w:val="0"/>
              <w:divBdr>
                <w:top w:val="none" w:sz="0" w:space="0" w:color="auto"/>
                <w:left w:val="none" w:sz="0" w:space="0" w:color="auto"/>
                <w:bottom w:val="none" w:sz="0" w:space="0" w:color="auto"/>
                <w:right w:val="none" w:sz="0" w:space="0" w:color="auto"/>
              </w:divBdr>
            </w:div>
            <w:div w:id="1732195234">
              <w:marLeft w:val="0"/>
              <w:marRight w:val="0"/>
              <w:marTop w:val="0"/>
              <w:marBottom w:val="0"/>
              <w:divBdr>
                <w:top w:val="none" w:sz="0" w:space="0" w:color="auto"/>
                <w:left w:val="none" w:sz="0" w:space="0" w:color="auto"/>
                <w:bottom w:val="none" w:sz="0" w:space="0" w:color="auto"/>
                <w:right w:val="none" w:sz="0" w:space="0" w:color="auto"/>
              </w:divBdr>
            </w:div>
            <w:div w:id="177084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59471">
      <w:bodyDiv w:val="1"/>
      <w:marLeft w:val="0"/>
      <w:marRight w:val="0"/>
      <w:marTop w:val="0"/>
      <w:marBottom w:val="0"/>
      <w:divBdr>
        <w:top w:val="none" w:sz="0" w:space="0" w:color="auto"/>
        <w:left w:val="none" w:sz="0" w:space="0" w:color="auto"/>
        <w:bottom w:val="none" w:sz="0" w:space="0" w:color="auto"/>
        <w:right w:val="none" w:sz="0" w:space="0" w:color="auto"/>
      </w:divBdr>
    </w:div>
    <w:div w:id="218907323">
      <w:bodyDiv w:val="1"/>
      <w:marLeft w:val="0"/>
      <w:marRight w:val="0"/>
      <w:marTop w:val="0"/>
      <w:marBottom w:val="0"/>
      <w:divBdr>
        <w:top w:val="none" w:sz="0" w:space="0" w:color="auto"/>
        <w:left w:val="none" w:sz="0" w:space="0" w:color="auto"/>
        <w:bottom w:val="none" w:sz="0" w:space="0" w:color="auto"/>
        <w:right w:val="none" w:sz="0" w:space="0" w:color="auto"/>
      </w:divBdr>
      <w:divsChild>
        <w:div w:id="1138689955">
          <w:marLeft w:val="0"/>
          <w:marRight w:val="0"/>
          <w:marTop w:val="0"/>
          <w:marBottom w:val="0"/>
          <w:divBdr>
            <w:top w:val="none" w:sz="0" w:space="0" w:color="auto"/>
            <w:left w:val="none" w:sz="0" w:space="0" w:color="auto"/>
            <w:bottom w:val="none" w:sz="0" w:space="0" w:color="auto"/>
            <w:right w:val="none" w:sz="0" w:space="0" w:color="auto"/>
          </w:divBdr>
          <w:divsChild>
            <w:div w:id="770856127">
              <w:marLeft w:val="0"/>
              <w:marRight w:val="0"/>
              <w:marTop w:val="0"/>
              <w:marBottom w:val="0"/>
              <w:divBdr>
                <w:top w:val="none" w:sz="0" w:space="0" w:color="auto"/>
                <w:left w:val="none" w:sz="0" w:space="0" w:color="auto"/>
                <w:bottom w:val="none" w:sz="0" w:space="0" w:color="auto"/>
                <w:right w:val="none" w:sz="0" w:space="0" w:color="auto"/>
              </w:divBdr>
            </w:div>
            <w:div w:id="152286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44162">
      <w:bodyDiv w:val="1"/>
      <w:marLeft w:val="0"/>
      <w:marRight w:val="0"/>
      <w:marTop w:val="0"/>
      <w:marBottom w:val="0"/>
      <w:divBdr>
        <w:top w:val="none" w:sz="0" w:space="0" w:color="auto"/>
        <w:left w:val="none" w:sz="0" w:space="0" w:color="auto"/>
        <w:bottom w:val="none" w:sz="0" w:space="0" w:color="auto"/>
        <w:right w:val="none" w:sz="0" w:space="0" w:color="auto"/>
      </w:divBdr>
      <w:divsChild>
        <w:div w:id="406732458">
          <w:marLeft w:val="0"/>
          <w:marRight w:val="0"/>
          <w:marTop w:val="0"/>
          <w:marBottom w:val="0"/>
          <w:divBdr>
            <w:top w:val="none" w:sz="0" w:space="0" w:color="auto"/>
            <w:left w:val="none" w:sz="0" w:space="0" w:color="auto"/>
            <w:bottom w:val="none" w:sz="0" w:space="0" w:color="auto"/>
            <w:right w:val="none" w:sz="0" w:space="0" w:color="auto"/>
          </w:divBdr>
        </w:div>
      </w:divsChild>
    </w:div>
    <w:div w:id="245498100">
      <w:bodyDiv w:val="1"/>
      <w:marLeft w:val="0"/>
      <w:marRight w:val="0"/>
      <w:marTop w:val="0"/>
      <w:marBottom w:val="0"/>
      <w:divBdr>
        <w:top w:val="none" w:sz="0" w:space="0" w:color="auto"/>
        <w:left w:val="none" w:sz="0" w:space="0" w:color="auto"/>
        <w:bottom w:val="none" w:sz="0" w:space="0" w:color="auto"/>
        <w:right w:val="none" w:sz="0" w:space="0" w:color="auto"/>
      </w:divBdr>
      <w:divsChild>
        <w:div w:id="782312467">
          <w:marLeft w:val="0"/>
          <w:marRight w:val="0"/>
          <w:marTop w:val="0"/>
          <w:marBottom w:val="0"/>
          <w:divBdr>
            <w:top w:val="none" w:sz="0" w:space="0" w:color="auto"/>
            <w:left w:val="none" w:sz="0" w:space="0" w:color="auto"/>
            <w:bottom w:val="none" w:sz="0" w:space="0" w:color="auto"/>
            <w:right w:val="none" w:sz="0" w:space="0" w:color="auto"/>
          </w:divBdr>
          <w:divsChild>
            <w:div w:id="292366488">
              <w:marLeft w:val="0"/>
              <w:marRight w:val="0"/>
              <w:marTop w:val="0"/>
              <w:marBottom w:val="0"/>
              <w:divBdr>
                <w:top w:val="none" w:sz="0" w:space="0" w:color="auto"/>
                <w:left w:val="none" w:sz="0" w:space="0" w:color="auto"/>
                <w:bottom w:val="none" w:sz="0" w:space="0" w:color="auto"/>
                <w:right w:val="none" w:sz="0" w:space="0" w:color="auto"/>
              </w:divBdr>
            </w:div>
            <w:div w:id="819734413">
              <w:marLeft w:val="0"/>
              <w:marRight w:val="0"/>
              <w:marTop w:val="0"/>
              <w:marBottom w:val="0"/>
              <w:divBdr>
                <w:top w:val="none" w:sz="0" w:space="0" w:color="auto"/>
                <w:left w:val="none" w:sz="0" w:space="0" w:color="auto"/>
                <w:bottom w:val="none" w:sz="0" w:space="0" w:color="auto"/>
                <w:right w:val="none" w:sz="0" w:space="0" w:color="auto"/>
              </w:divBdr>
            </w:div>
            <w:div w:id="834806879">
              <w:marLeft w:val="0"/>
              <w:marRight w:val="0"/>
              <w:marTop w:val="0"/>
              <w:marBottom w:val="0"/>
              <w:divBdr>
                <w:top w:val="none" w:sz="0" w:space="0" w:color="auto"/>
                <w:left w:val="none" w:sz="0" w:space="0" w:color="auto"/>
                <w:bottom w:val="none" w:sz="0" w:space="0" w:color="auto"/>
                <w:right w:val="none" w:sz="0" w:space="0" w:color="auto"/>
              </w:divBdr>
            </w:div>
            <w:div w:id="1326470695">
              <w:marLeft w:val="0"/>
              <w:marRight w:val="0"/>
              <w:marTop w:val="0"/>
              <w:marBottom w:val="0"/>
              <w:divBdr>
                <w:top w:val="none" w:sz="0" w:space="0" w:color="auto"/>
                <w:left w:val="none" w:sz="0" w:space="0" w:color="auto"/>
                <w:bottom w:val="none" w:sz="0" w:space="0" w:color="auto"/>
                <w:right w:val="none" w:sz="0" w:space="0" w:color="auto"/>
              </w:divBdr>
            </w:div>
            <w:div w:id="1477526461">
              <w:marLeft w:val="0"/>
              <w:marRight w:val="0"/>
              <w:marTop w:val="0"/>
              <w:marBottom w:val="0"/>
              <w:divBdr>
                <w:top w:val="none" w:sz="0" w:space="0" w:color="auto"/>
                <w:left w:val="none" w:sz="0" w:space="0" w:color="auto"/>
                <w:bottom w:val="none" w:sz="0" w:space="0" w:color="auto"/>
                <w:right w:val="none" w:sz="0" w:space="0" w:color="auto"/>
              </w:divBdr>
            </w:div>
            <w:div w:id="1555001345">
              <w:marLeft w:val="0"/>
              <w:marRight w:val="0"/>
              <w:marTop w:val="0"/>
              <w:marBottom w:val="0"/>
              <w:divBdr>
                <w:top w:val="none" w:sz="0" w:space="0" w:color="auto"/>
                <w:left w:val="none" w:sz="0" w:space="0" w:color="auto"/>
                <w:bottom w:val="none" w:sz="0" w:space="0" w:color="auto"/>
                <w:right w:val="none" w:sz="0" w:space="0" w:color="auto"/>
              </w:divBdr>
            </w:div>
            <w:div w:id="1652445611">
              <w:marLeft w:val="0"/>
              <w:marRight w:val="0"/>
              <w:marTop w:val="0"/>
              <w:marBottom w:val="0"/>
              <w:divBdr>
                <w:top w:val="none" w:sz="0" w:space="0" w:color="auto"/>
                <w:left w:val="none" w:sz="0" w:space="0" w:color="auto"/>
                <w:bottom w:val="none" w:sz="0" w:space="0" w:color="auto"/>
                <w:right w:val="none" w:sz="0" w:space="0" w:color="auto"/>
              </w:divBdr>
            </w:div>
            <w:div w:id="1725832481">
              <w:marLeft w:val="0"/>
              <w:marRight w:val="0"/>
              <w:marTop w:val="0"/>
              <w:marBottom w:val="0"/>
              <w:divBdr>
                <w:top w:val="none" w:sz="0" w:space="0" w:color="auto"/>
                <w:left w:val="none" w:sz="0" w:space="0" w:color="auto"/>
                <w:bottom w:val="none" w:sz="0" w:space="0" w:color="auto"/>
                <w:right w:val="none" w:sz="0" w:space="0" w:color="auto"/>
              </w:divBdr>
            </w:div>
            <w:div w:id="1748306195">
              <w:marLeft w:val="0"/>
              <w:marRight w:val="0"/>
              <w:marTop w:val="0"/>
              <w:marBottom w:val="0"/>
              <w:divBdr>
                <w:top w:val="none" w:sz="0" w:space="0" w:color="auto"/>
                <w:left w:val="none" w:sz="0" w:space="0" w:color="auto"/>
                <w:bottom w:val="none" w:sz="0" w:space="0" w:color="auto"/>
                <w:right w:val="none" w:sz="0" w:space="0" w:color="auto"/>
              </w:divBdr>
            </w:div>
            <w:div w:id="213949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57278">
      <w:bodyDiv w:val="1"/>
      <w:marLeft w:val="0"/>
      <w:marRight w:val="0"/>
      <w:marTop w:val="0"/>
      <w:marBottom w:val="0"/>
      <w:divBdr>
        <w:top w:val="none" w:sz="0" w:space="0" w:color="auto"/>
        <w:left w:val="none" w:sz="0" w:space="0" w:color="auto"/>
        <w:bottom w:val="none" w:sz="0" w:space="0" w:color="auto"/>
        <w:right w:val="none" w:sz="0" w:space="0" w:color="auto"/>
      </w:divBdr>
      <w:divsChild>
        <w:div w:id="962924619">
          <w:marLeft w:val="0"/>
          <w:marRight w:val="0"/>
          <w:marTop w:val="0"/>
          <w:marBottom w:val="0"/>
          <w:divBdr>
            <w:top w:val="none" w:sz="0" w:space="0" w:color="auto"/>
            <w:left w:val="none" w:sz="0" w:space="0" w:color="auto"/>
            <w:bottom w:val="none" w:sz="0" w:space="0" w:color="auto"/>
            <w:right w:val="none" w:sz="0" w:space="0" w:color="auto"/>
          </w:divBdr>
          <w:divsChild>
            <w:div w:id="774129474">
              <w:marLeft w:val="0"/>
              <w:marRight w:val="0"/>
              <w:marTop w:val="0"/>
              <w:marBottom w:val="0"/>
              <w:divBdr>
                <w:top w:val="none" w:sz="0" w:space="0" w:color="auto"/>
                <w:left w:val="none" w:sz="0" w:space="0" w:color="auto"/>
                <w:bottom w:val="none" w:sz="0" w:space="0" w:color="auto"/>
                <w:right w:val="none" w:sz="0" w:space="0" w:color="auto"/>
              </w:divBdr>
            </w:div>
            <w:div w:id="149155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7388">
      <w:bodyDiv w:val="1"/>
      <w:marLeft w:val="0"/>
      <w:marRight w:val="0"/>
      <w:marTop w:val="0"/>
      <w:marBottom w:val="0"/>
      <w:divBdr>
        <w:top w:val="none" w:sz="0" w:space="0" w:color="auto"/>
        <w:left w:val="none" w:sz="0" w:space="0" w:color="auto"/>
        <w:bottom w:val="none" w:sz="0" w:space="0" w:color="auto"/>
        <w:right w:val="none" w:sz="0" w:space="0" w:color="auto"/>
      </w:divBdr>
      <w:divsChild>
        <w:div w:id="893660674">
          <w:marLeft w:val="0"/>
          <w:marRight w:val="0"/>
          <w:marTop w:val="0"/>
          <w:marBottom w:val="0"/>
          <w:divBdr>
            <w:top w:val="none" w:sz="0" w:space="0" w:color="auto"/>
            <w:left w:val="none" w:sz="0" w:space="0" w:color="auto"/>
            <w:bottom w:val="none" w:sz="0" w:space="0" w:color="auto"/>
            <w:right w:val="none" w:sz="0" w:space="0" w:color="auto"/>
          </w:divBdr>
        </w:div>
      </w:divsChild>
    </w:div>
    <w:div w:id="358893105">
      <w:bodyDiv w:val="1"/>
      <w:marLeft w:val="0"/>
      <w:marRight w:val="0"/>
      <w:marTop w:val="0"/>
      <w:marBottom w:val="0"/>
      <w:divBdr>
        <w:top w:val="none" w:sz="0" w:space="0" w:color="auto"/>
        <w:left w:val="none" w:sz="0" w:space="0" w:color="auto"/>
        <w:bottom w:val="none" w:sz="0" w:space="0" w:color="auto"/>
        <w:right w:val="none" w:sz="0" w:space="0" w:color="auto"/>
      </w:divBdr>
      <w:divsChild>
        <w:div w:id="1566600203">
          <w:marLeft w:val="0"/>
          <w:marRight w:val="0"/>
          <w:marTop w:val="0"/>
          <w:marBottom w:val="0"/>
          <w:divBdr>
            <w:top w:val="none" w:sz="0" w:space="0" w:color="auto"/>
            <w:left w:val="none" w:sz="0" w:space="0" w:color="auto"/>
            <w:bottom w:val="none" w:sz="0" w:space="0" w:color="auto"/>
            <w:right w:val="none" w:sz="0" w:space="0" w:color="auto"/>
          </w:divBdr>
        </w:div>
      </w:divsChild>
    </w:div>
    <w:div w:id="416630470">
      <w:bodyDiv w:val="1"/>
      <w:marLeft w:val="0"/>
      <w:marRight w:val="0"/>
      <w:marTop w:val="0"/>
      <w:marBottom w:val="0"/>
      <w:divBdr>
        <w:top w:val="none" w:sz="0" w:space="0" w:color="auto"/>
        <w:left w:val="none" w:sz="0" w:space="0" w:color="auto"/>
        <w:bottom w:val="none" w:sz="0" w:space="0" w:color="auto"/>
        <w:right w:val="none" w:sz="0" w:space="0" w:color="auto"/>
      </w:divBdr>
      <w:divsChild>
        <w:div w:id="893005347">
          <w:marLeft w:val="1440"/>
          <w:marRight w:val="0"/>
          <w:marTop w:val="50"/>
          <w:marBottom w:val="0"/>
          <w:divBdr>
            <w:top w:val="none" w:sz="0" w:space="0" w:color="auto"/>
            <w:left w:val="none" w:sz="0" w:space="0" w:color="auto"/>
            <w:bottom w:val="none" w:sz="0" w:space="0" w:color="auto"/>
            <w:right w:val="none" w:sz="0" w:space="0" w:color="auto"/>
          </w:divBdr>
        </w:div>
      </w:divsChild>
    </w:div>
    <w:div w:id="421144553">
      <w:bodyDiv w:val="1"/>
      <w:marLeft w:val="0"/>
      <w:marRight w:val="0"/>
      <w:marTop w:val="0"/>
      <w:marBottom w:val="0"/>
      <w:divBdr>
        <w:top w:val="none" w:sz="0" w:space="0" w:color="auto"/>
        <w:left w:val="none" w:sz="0" w:space="0" w:color="auto"/>
        <w:bottom w:val="none" w:sz="0" w:space="0" w:color="auto"/>
        <w:right w:val="none" w:sz="0" w:space="0" w:color="auto"/>
      </w:divBdr>
      <w:divsChild>
        <w:div w:id="196507270">
          <w:marLeft w:val="0"/>
          <w:marRight w:val="0"/>
          <w:marTop w:val="0"/>
          <w:marBottom w:val="0"/>
          <w:divBdr>
            <w:top w:val="none" w:sz="0" w:space="0" w:color="auto"/>
            <w:left w:val="none" w:sz="0" w:space="0" w:color="auto"/>
            <w:bottom w:val="none" w:sz="0" w:space="0" w:color="auto"/>
            <w:right w:val="none" w:sz="0" w:space="0" w:color="auto"/>
          </w:divBdr>
          <w:divsChild>
            <w:div w:id="928344564">
              <w:marLeft w:val="0"/>
              <w:marRight w:val="0"/>
              <w:marTop w:val="0"/>
              <w:marBottom w:val="0"/>
              <w:divBdr>
                <w:top w:val="none" w:sz="0" w:space="0" w:color="auto"/>
                <w:left w:val="none" w:sz="0" w:space="0" w:color="auto"/>
                <w:bottom w:val="none" w:sz="0" w:space="0" w:color="auto"/>
                <w:right w:val="none" w:sz="0" w:space="0" w:color="auto"/>
              </w:divBdr>
            </w:div>
            <w:div w:id="958999319">
              <w:marLeft w:val="0"/>
              <w:marRight w:val="0"/>
              <w:marTop w:val="0"/>
              <w:marBottom w:val="0"/>
              <w:divBdr>
                <w:top w:val="none" w:sz="0" w:space="0" w:color="auto"/>
                <w:left w:val="none" w:sz="0" w:space="0" w:color="auto"/>
                <w:bottom w:val="none" w:sz="0" w:space="0" w:color="auto"/>
                <w:right w:val="none" w:sz="0" w:space="0" w:color="auto"/>
              </w:divBdr>
            </w:div>
            <w:div w:id="994525204">
              <w:marLeft w:val="0"/>
              <w:marRight w:val="0"/>
              <w:marTop w:val="0"/>
              <w:marBottom w:val="0"/>
              <w:divBdr>
                <w:top w:val="none" w:sz="0" w:space="0" w:color="auto"/>
                <w:left w:val="none" w:sz="0" w:space="0" w:color="auto"/>
                <w:bottom w:val="none" w:sz="0" w:space="0" w:color="auto"/>
                <w:right w:val="none" w:sz="0" w:space="0" w:color="auto"/>
              </w:divBdr>
            </w:div>
            <w:div w:id="1413694387">
              <w:marLeft w:val="0"/>
              <w:marRight w:val="0"/>
              <w:marTop w:val="0"/>
              <w:marBottom w:val="0"/>
              <w:divBdr>
                <w:top w:val="none" w:sz="0" w:space="0" w:color="auto"/>
                <w:left w:val="none" w:sz="0" w:space="0" w:color="auto"/>
                <w:bottom w:val="none" w:sz="0" w:space="0" w:color="auto"/>
                <w:right w:val="none" w:sz="0" w:space="0" w:color="auto"/>
              </w:divBdr>
            </w:div>
            <w:div w:id="147641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72130">
      <w:bodyDiv w:val="1"/>
      <w:marLeft w:val="0"/>
      <w:marRight w:val="0"/>
      <w:marTop w:val="0"/>
      <w:marBottom w:val="0"/>
      <w:divBdr>
        <w:top w:val="none" w:sz="0" w:space="0" w:color="auto"/>
        <w:left w:val="none" w:sz="0" w:space="0" w:color="auto"/>
        <w:bottom w:val="none" w:sz="0" w:space="0" w:color="auto"/>
        <w:right w:val="none" w:sz="0" w:space="0" w:color="auto"/>
      </w:divBdr>
      <w:divsChild>
        <w:div w:id="528447967">
          <w:marLeft w:val="0"/>
          <w:marRight w:val="0"/>
          <w:marTop w:val="0"/>
          <w:marBottom w:val="0"/>
          <w:divBdr>
            <w:top w:val="none" w:sz="0" w:space="0" w:color="auto"/>
            <w:left w:val="none" w:sz="0" w:space="0" w:color="auto"/>
            <w:bottom w:val="none" w:sz="0" w:space="0" w:color="auto"/>
            <w:right w:val="none" w:sz="0" w:space="0" w:color="auto"/>
          </w:divBdr>
          <w:divsChild>
            <w:div w:id="835078094">
              <w:marLeft w:val="0"/>
              <w:marRight w:val="0"/>
              <w:marTop w:val="0"/>
              <w:marBottom w:val="0"/>
              <w:divBdr>
                <w:top w:val="none" w:sz="0" w:space="0" w:color="auto"/>
                <w:left w:val="none" w:sz="0" w:space="0" w:color="auto"/>
                <w:bottom w:val="none" w:sz="0" w:space="0" w:color="auto"/>
                <w:right w:val="none" w:sz="0" w:space="0" w:color="auto"/>
              </w:divBdr>
            </w:div>
            <w:div w:id="1077285146">
              <w:marLeft w:val="0"/>
              <w:marRight w:val="0"/>
              <w:marTop w:val="0"/>
              <w:marBottom w:val="0"/>
              <w:divBdr>
                <w:top w:val="none" w:sz="0" w:space="0" w:color="auto"/>
                <w:left w:val="none" w:sz="0" w:space="0" w:color="auto"/>
                <w:bottom w:val="none" w:sz="0" w:space="0" w:color="auto"/>
                <w:right w:val="none" w:sz="0" w:space="0" w:color="auto"/>
              </w:divBdr>
            </w:div>
            <w:div w:id="149286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91389">
      <w:bodyDiv w:val="1"/>
      <w:marLeft w:val="0"/>
      <w:marRight w:val="0"/>
      <w:marTop w:val="0"/>
      <w:marBottom w:val="0"/>
      <w:divBdr>
        <w:top w:val="none" w:sz="0" w:space="0" w:color="auto"/>
        <w:left w:val="none" w:sz="0" w:space="0" w:color="auto"/>
        <w:bottom w:val="none" w:sz="0" w:space="0" w:color="auto"/>
        <w:right w:val="none" w:sz="0" w:space="0" w:color="auto"/>
      </w:divBdr>
      <w:divsChild>
        <w:div w:id="1459570867">
          <w:marLeft w:val="0"/>
          <w:marRight w:val="0"/>
          <w:marTop w:val="0"/>
          <w:marBottom w:val="0"/>
          <w:divBdr>
            <w:top w:val="none" w:sz="0" w:space="0" w:color="auto"/>
            <w:left w:val="none" w:sz="0" w:space="0" w:color="auto"/>
            <w:bottom w:val="none" w:sz="0" w:space="0" w:color="auto"/>
            <w:right w:val="none" w:sz="0" w:space="0" w:color="auto"/>
          </w:divBdr>
        </w:div>
      </w:divsChild>
    </w:div>
    <w:div w:id="504168699">
      <w:bodyDiv w:val="1"/>
      <w:marLeft w:val="0"/>
      <w:marRight w:val="0"/>
      <w:marTop w:val="0"/>
      <w:marBottom w:val="0"/>
      <w:divBdr>
        <w:top w:val="none" w:sz="0" w:space="0" w:color="auto"/>
        <w:left w:val="none" w:sz="0" w:space="0" w:color="auto"/>
        <w:bottom w:val="none" w:sz="0" w:space="0" w:color="auto"/>
        <w:right w:val="none" w:sz="0" w:space="0" w:color="auto"/>
      </w:divBdr>
      <w:divsChild>
        <w:div w:id="575941165">
          <w:marLeft w:val="0"/>
          <w:marRight w:val="0"/>
          <w:marTop w:val="0"/>
          <w:marBottom w:val="0"/>
          <w:divBdr>
            <w:top w:val="none" w:sz="0" w:space="0" w:color="auto"/>
            <w:left w:val="none" w:sz="0" w:space="0" w:color="auto"/>
            <w:bottom w:val="none" w:sz="0" w:space="0" w:color="auto"/>
            <w:right w:val="none" w:sz="0" w:space="0" w:color="auto"/>
          </w:divBdr>
          <w:divsChild>
            <w:div w:id="275216828">
              <w:marLeft w:val="0"/>
              <w:marRight w:val="0"/>
              <w:marTop w:val="0"/>
              <w:marBottom w:val="0"/>
              <w:divBdr>
                <w:top w:val="none" w:sz="0" w:space="0" w:color="auto"/>
                <w:left w:val="none" w:sz="0" w:space="0" w:color="auto"/>
                <w:bottom w:val="none" w:sz="0" w:space="0" w:color="auto"/>
                <w:right w:val="none" w:sz="0" w:space="0" w:color="auto"/>
              </w:divBdr>
            </w:div>
            <w:div w:id="685134819">
              <w:marLeft w:val="0"/>
              <w:marRight w:val="0"/>
              <w:marTop w:val="0"/>
              <w:marBottom w:val="0"/>
              <w:divBdr>
                <w:top w:val="none" w:sz="0" w:space="0" w:color="auto"/>
                <w:left w:val="none" w:sz="0" w:space="0" w:color="auto"/>
                <w:bottom w:val="none" w:sz="0" w:space="0" w:color="auto"/>
                <w:right w:val="none" w:sz="0" w:space="0" w:color="auto"/>
              </w:divBdr>
            </w:div>
            <w:div w:id="1127745927">
              <w:marLeft w:val="0"/>
              <w:marRight w:val="0"/>
              <w:marTop w:val="0"/>
              <w:marBottom w:val="0"/>
              <w:divBdr>
                <w:top w:val="none" w:sz="0" w:space="0" w:color="auto"/>
                <w:left w:val="none" w:sz="0" w:space="0" w:color="auto"/>
                <w:bottom w:val="none" w:sz="0" w:space="0" w:color="auto"/>
                <w:right w:val="none" w:sz="0" w:space="0" w:color="auto"/>
              </w:divBdr>
            </w:div>
            <w:div w:id="1317883154">
              <w:marLeft w:val="0"/>
              <w:marRight w:val="0"/>
              <w:marTop w:val="0"/>
              <w:marBottom w:val="0"/>
              <w:divBdr>
                <w:top w:val="none" w:sz="0" w:space="0" w:color="auto"/>
                <w:left w:val="none" w:sz="0" w:space="0" w:color="auto"/>
                <w:bottom w:val="none" w:sz="0" w:space="0" w:color="auto"/>
                <w:right w:val="none" w:sz="0" w:space="0" w:color="auto"/>
              </w:divBdr>
            </w:div>
            <w:div w:id="1465927232">
              <w:marLeft w:val="0"/>
              <w:marRight w:val="0"/>
              <w:marTop w:val="0"/>
              <w:marBottom w:val="0"/>
              <w:divBdr>
                <w:top w:val="none" w:sz="0" w:space="0" w:color="auto"/>
                <w:left w:val="none" w:sz="0" w:space="0" w:color="auto"/>
                <w:bottom w:val="none" w:sz="0" w:space="0" w:color="auto"/>
                <w:right w:val="none" w:sz="0" w:space="0" w:color="auto"/>
              </w:divBdr>
            </w:div>
            <w:div w:id="1469934028">
              <w:marLeft w:val="0"/>
              <w:marRight w:val="0"/>
              <w:marTop w:val="0"/>
              <w:marBottom w:val="0"/>
              <w:divBdr>
                <w:top w:val="none" w:sz="0" w:space="0" w:color="auto"/>
                <w:left w:val="none" w:sz="0" w:space="0" w:color="auto"/>
                <w:bottom w:val="none" w:sz="0" w:space="0" w:color="auto"/>
                <w:right w:val="none" w:sz="0" w:space="0" w:color="auto"/>
              </w:divBdr>
            </w:div>
            <w:div w:id="157897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25217">
      <w:bodyDiv w:val="1"/>
      <w:marLeft w:val="0"/>
      <w:marRight w:val="0"/>
      <w:marTop w:val="0"/>
      <w:marBottom w:val="0"/>
      <w:divBdr>
        <w:top w:val="none" w:sz="0" w:space="0" w:color="auto"/>
        <w:left w:val="none" w:sz="0" w:space="0" w:color="auto"/>
        <w:bottom w:val="none" w:sz="0" w:space="0" w:color="auto"/>
        <w:right w:val="none" w:sz="0" w:space="0" w:color="auto"/>
      </w:divBdr>
      <w:divsChild>
        <w:div w:id="939214016">
          <w:marLeft w:val="0"/>
          <w:marRight w:val="0"/>
          <w:marTop w:val="0"/>
          <w:marBottom w:val="0"/>
          <w:divBdr>
            <w:top w:val="none" w:sz="0" w:space="0" w:color="auto"/>
            <w:left w:val="none" w:sz="0" w:space="0" w:color="auto"/>
            <w:bottom w:val="none" w:sz="0" w:space="0" w:color="auto"/>
            <w:right w:val="none" w:sz="0" w:space="0" w:color="auto"/>
          </w:divBdr>
        </w:div>
      </w:divsChild>
    </w:div>
    <w:div w:id="593366188">
      <w:bodyDiv w:val="1"/>
      <w:marLeft w:val="0"/>
      <w:marRight w:val="0"/>
      <w:marTop w:val="0"/>
      <w:marBottom w:val="0"/>
      <w:divBdr>
        <w:top w:val="none" w:sz="0" w:space="0" w:color="auto"/>
        <w:left w:val="none" w:sz="0" w:space="0" w:color="auto"/>
        <w:bottom w:val="none" w:sz="0" w:space="0" w:color="auto"/>
        <w:right w:val="none" w:sz="0" w:space="0" w:color="auto"/>
      </w:divBdr>
    </w:div>
    <w:div w:id="683551608">
      <w:bodyDiv w:val="1"/>
      <w:marLeft w:val="0"/>
      <w:marRight w:val="0"/>
      <w:marTop w:val="0"/>
      <w:marBottom w:val="0"/>
      <w:divBdr>
        <w:top w:val="none" w:sz="0" w:space="0" w:color="auto"/>
        <w:left w:val="none" w:sz="0" w:space="0" w:color="auto"/>
        <w:bottom w:val="none" w:sz="0" w:space="0" w:color="auto"/>
        <w:right w:val="none" w:sz="0" w:space="0" w:color="auto"/>
      </w:divBdr>
      <w:divsChild>
        <w:div w:id="1059985180">
          <w:marLeft w:val="0"/>
          <w:marRight w:val="0"/>
          <w:marTop w:val="0"/>
          <w:marBottom w:val="0"/>
          <w:divBdr>
            <w:top w:val="none" w:sz="0" w:space="0" w:color="auto"/>
            <w:left w:val="none" w:sz="0" w:space="0" w:color="auto"/>
            <w:bottom w:val="none" w:sz="0" w:space="0" w:color="auto"/>
            <w:right w:val="none" w:sz="0" w:space="0" w:color="auto"/>
          </w:divBdr>
          <w:divsChild>
            <w:div w:id="210345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13980">
      <w:bodyDiv w:val="1"/>
      <w:marLeft w:val="0"/>
      <w:marRight w:val="0"/>
      <w:marTop w:val="0"/>
      <w:marBottom w:val="0"/>
      <w:divBdr>
        <w:top w:val="none" w:sz="0" w:space="0" w:color="auto"/>
        <w:left w:val="none" w:sz="0" w:space="0" w:color="auto"/>
        <w:bottom w:val="none" w:sz="0" w:space="0" w:color="auto"/>
        <w:right w:val="none" w:sz="0" w:space="0" w:color="auto"/>
      </w:divBdr>
      <w:divsChild>
        <w:div w:id="526411808">
          <w:marLeft w:val="0"/>
          <w:marRight w:val="0"/>
          <w:marTop w:val="0"/>
          <w:marBottom w:val="0"/>
          <w:divBdr>
            <w:top w:val="none" w:sz="0" w:space="0" w:color="auto"/>
            <w:left w:val="none" w:sz="0" w:space="0" w:color="auto"/>
            <w:bottom w:val="none" w:sz="0" w:space="0" w:color="auto"/>
            <w:right w:val="none" w:sz="0" w:space="0" w:color="auto"/>
          </w:divBdr>
          <w:divsChild>
            <w:div w:id="73279805">
              <w:marLeft w:val="0"/>
              <w:marRight w:val="0"/>
              <w:marTop w:val="0"/>
              <w:marBottom w:val="0"/>
              <w:divBdr>
                <w:top w:val="none" w:sz="0" w:space="0" w:color="auto"/>
                <w:left w:val="none" w:sz="0" w:space="0" w:color="auto"/>
                <w:bottom w:val="none" w:sz="0" w:space="0" w:color="auto"/>
                <w:right w:val="none" w:sz="0" w:space="0" w:color="auto"/>
              </w:divBdr>
            </w:div>
            <w:div w:id="231627726">
              <w:marLeft w:val="0"/>
              <w:marRight w:val="0"/>
              <w:marTop w:val="0"/>
              <w:marBottom w:val="0"/>
              <w:divBdr>
                <w:top w:val="none" w:sz="0" w:space="0" w:color="auto"/>
                <w:left w:val="none" w:sz="0" w:space="0" w:color="auto"/>
                <w:bottom w:val="none" w:sz="0" w:space="0" w:color="auto"/>
                <w:right w:val="none" w:sz="0" w:space="0" w:color="auto"/>
              </w:divBdr>
            </w:div>
            <w:div w:id="362101498">
              <w:marLeft w:val="0"/>
              <w:marRight w:val="0"/>
              <w:marTop w:val="0"/>
              <w:marBottom w:val="0"/>
              <w:divBdr>
                <w:top w:val="none" w:sz="0" w:space="0" w:color="auto"/>
                <w:left w:val="none" w:sz="0" w:space="0" w:color="auto"/>
                <w:bottom w:val="none" w:sz="0" w:space="0" w:color="auto"/>
                <w:right w:val="none" w:sz="0" w:space="0" w:color="auto"/>
              </w:divBdr>
            </w:div>
            <w:div w:id="617684514">
              <w:marLeft w:val="0"/>
              <w:marRight w:val="0"/>
              <w:marTop w:val="0"/>
              <w:marBottom w:val="0"/>
              <w:divBdr>
                <w:top w:val="none" w:sz="0" w:space="0" w:color="auto"/>
                <w:left w:val="none" w:sz="0" w:space="0" w:color="auto"/>
                <w:bottom w:val="none" w:sz="0" w:space="0" w:color="auto"/>
                <w:right w:val="none" w:sz="0" w:space="0" w:color="auto"/>
              </w:divBdr>
            </w:div>
            <w:div w:id="647904525">
              <w:marLeft w:val="0"/>
              <w:marRight w:val="0"/>
              <w:marTop w:val="0"/>
              <w:marBottom w:val="0"/>
              <w:divBdr>
                <w:top w:val="none" w:sz="0" w:space="0" w:color="auto"/>
                <w:left w:val="none" w:sz="0" w:space="0" w:color="auto"/>
                <w:bottom w:val="none" w:sz="0" w:space="0" w:color="auto"/>
                <w:right w:val="none" w:sz="0" w:space="0" w:color="auto"/>
              </w:divBdr>
            </w:div>
            <w:div w:id="732196741">
              <w:marLeft w:val="0"/>
              <w:marRight w:val="0"/>
              <w:marTop w:val="0"/>
              <w:marBottom w:val="0"/>
              <w:divBdr>
                <w:top w:val="none" w:sz="0" w:space="0" w:color="auto"/>
                <w:left w:val="none" w:sz="0" w:space="0" w:color="auto"/>
                <w:bottom w:val="none" w:sz="0" w:space="0" w:color="auto"/>
                <w:right w:val="none" w:sz="0" w:space="0" w:color="auto"/>
              </w:divBdr>
            </w:div>
            <w:div w:id="779300477">
              <w:marLeft w:val="0"/>
              <w:marRight w:val="0"/>
              <w:marTop w:val="0"/>
              <w:marBottom w:val="0"/>
              <w:divBdr>
                <w:top w:val="none" w:sz="0" w:space="0" w:color="auto"/>
                <w:left w:val="none" w:sz="0" w:space="0" w:color="auto"/>
                <w:bottom w:val="none" w:sz="0" w:space="0" w:color="auto"/>
                <w:right w:val="none" w:sz="0" w:space="0" w:color="auto"/>
              </w:divBdr>
            </w:div>
            <w:div w:id="2070031097">
              <w:marLeft w:val="0"/>
              <w:marRight w:val="0"/>
              <w:marTop w:val="0"/>
              <w:marBottom w:val="0"/>
              <w:divBdr>
                <w:top w:val="none" w:sz="0" w:space="0" w:color="auto"/>
                <w:left w:val="none" w:sz="0" w:space="0" w:color="auto"/>
                <w:bottom w:val="none" w:sz="0" w:space="0" w:color="auto"/>
                <w:right w:val="none" w:sz="0" w:space="0" w:color="auto"/>
              </w:divBdr>
            </w:div>
            <w:div w:id="208588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96538">
      <w:bodyDiv w:val="1"/>
      <w:marLeft w:val="0"/>
      <w:marRight w:val="0"/>
      <w:marTop w:val="0"/>
      <w:marBottom w:val="0"/>
      <w:divBdr>
        <w:top w:val="none" w:sz="0" w:space="0" w:color="auto"/>
        <w:left w:val="none" w:sz="0" w:space="0" w:color="auto"/>
        <w:bottom w:val="none" w:sz="0" w:space="0" w:color="auto"/>
        <w:right w:val="none" w:sz="0" w:space="0" w:color="auto"/>
      </w:divBdr>
      <w:divsChild>
        <w:div w:id="645204086">
          <w:marLeft w:val="0"/>
          <w:marRight w:val="0"/>
          <w:marTop w:val="0"/>
          <w:marBottom w:val="0"/>
          <w:divBdr>
            <w:top w:val="none" w:sz="0" w:space="0" w:color="auto"/>
            <w:left w:val="none" w:sz="0" w:space="0" w:color="auto"/>
            <w:bottom w:val="none" w:sz="0" w:space="0" w:color="auto"/>
            <w:right w:val="none" w:sz="0" w:space="0" w:color="auto"/>
          </w:divBdr>
          <w:divsChild>
            <w:div w:id="554438051">
              <w:marLeft w:val="0"/>
              <w:marRight w:val="0"/>
              <w:marTop w:val="0"/>
              <w:marBottom w:val="0"/>
              <w:divBdr>
                <w:top w:val="none" w:sz="0" w:space="0" w:color="auto"/>
                <w:left w:val="none" w:sz="0" w:space="0" w:color="auto"/>
                <w:bottom w:val="none" w:sz="0" w:space="0" w:color="auto"/>
                <w:right w:val="none" w:sz="0" w:space="0" w:color="auto"/>
              </w:divBdr>
            </w:div>
            <w:div w:id="637809305">
              <w:marLeft w:val="0"/>
              <w:marRight w:val="0"/>
              <w:marTop w:val="0"/>
              <w:marBottom w:val="0"/>
              <w:divBdr>
                <w:top w:val="none" w:sz="0" w:space="0" w:color="auto"/>
                <w:left w:val="none" w:sz="0" w:space="0" w:color="auto"/>
                <w:bottom w:val="none" w:sz="0" w:space="0" w:color="auto"/>
                <w:right w:val="none" w:sz="0" w:space="0" w:color="auto"/>
              </w:divBdr>
            </w:div>
            <w:div w:id="733897984">
              <w:marLeft w:val="0"/>
              <w:marRight w:val="0"/>
              <w:marTop w:val="0"/>
              <w:marBottom w:val="0"/>
              <w:divBdr>
                <w:top w:val="none" w:sz="0" w:space="0" w:color="auto"/>
                <w:left w:val="none" w:sz="0" w:space="0" w:color="auto"/>
                <w:bottom w:val="none" w:sz="0" w:space="0" w:color="auto"/>
                <w:right w:val="none" w:sz="0" w:space="0" w:color="auto"/>
              </w:divBdr>
            </w:div>
            <w:div w:id="955016953">
              <w:marLeft w:val="0"/>
              <w:marRight w:val="0"/>
              <w:marTop w:val="0"/>
              <w:marBottom w:val="0"/>
              <w:divBdr>
                <w:top w:val="none" w:sz="0" w:space="0" w:color="auto"/>
                <w:left w:val="none" w:sz="0" w:space="0" w:color="auto"/>
                <w:bottom w:val="none" w:sz="0" w:space="0" w:color="auto"/>
                <w:right w:val="none" w:sz="0" w:space="0" w:color="auto"/>
              </w:divBdr>
            </w:div>
            <w:div w:id="1200316978">
              <w:marLeft w:val="0"/>
              <w:marRight w:val="0"/>
              <w:marTop w:val="0"/>
              <w:marBottom w:val="0"/>
              <w:divBdr>
                <w:top w:val="none" w:sz="0" w:space="0" w:color="auto"/>
                <w:left w:val="none" w:sz="0" w:space="0" w:color="auto"/>
                <w:bottom w:val="none" w:sz="0" w:space="0" w:color="auto"/>
                <w:right w:val="none" w:sz="0" w:space="0" w:color="auto"/>
              </w:divBdr>
            </w:div>
            <w:div w:id="1310750750">
              <w:marLeft w:val="0"/>
              <w:marRight w:val="0"/>
              <w:marTop w:val="0"/>
              <w:marBottom w:val="0"/>
              <w:divBdr>
                <w:top w:val="none" w:sz="0" w:space="0" w:color="auto"/>
                <w:left w:val="none" w:sz="0" w:space="0" w:color="auto"/>
                <w:bottom w:val="none" w:sz="0" w:space="0" w:color="auto"/>
                <w:right w:val="none" w:sz="0" w:space="0" w:color="auto"/>
              </w:divBdr>
            </w:div>
            <w:div w:id="1604192672">
              <w:marLeft w:val="0"/>
              <w:marRight w:val="0"/>
              <w:marTop w:val="0"/>
              <w:marBottom w:val="0"/>
              <w:divBdr>
                <w:top w:val="none" w:sz="0" w:space="0" w:color="auto"/>
                <w:left w:val="none" w:sz="0" w:space="0" w:color="auto"/>
                <w:bottom w:val="none" w:sz="0" w:space="0" w:color="auto"/>
                <w:right w:val="none" w:sz="0" w:space="0" w:color="auto"/>
              </w:divBdr>
            </w:div>
            <w:div w:id="1662540520">
              <w:marLeft w:val="0"/>
              <w:marRight w:val="0"/>
              <w:marTop w:val="0"/>
              <w:marBottom w:val="0"/>
              <w:divBdr>
                <w:top w:val="none" w:sz="0" w:space="0" w:color="auto"/>
                <w:left w:val="none" w:sz="0" w:space="0" w:color="auto"/>
                <w:bottom w:val="none" w:sz="0" w:space="0" w:color="auto"/>
                <w:right w:val="none" w:sz="0" w:space="0" w:color="auto"/>
              </w:divBdr>
            </w:div>
            <w:div w:id="2041010383">
              <w:marLeft w:val="0"/>
              <w:marRight w:val="0"/>
              <w:marTop w:val="0"/>
              <w:marBottom w:val="0"/>
              <w:divBdr>
                <w:top w:val="none" w:sz="0" w:space="0" w:color="auto"/>
                <w:left w:val="none" w:sz="0" w:space="0" w:color="auto"/>
                <w:bottom w:val="none" w:sz="0" w:space="0" w:color="auto"/>
                <w:right w:val="none" w:sz="0" w:space="0" w:color="auto"/>
              </w:divBdr>
            </w:div>
            <w:div w:id="209512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38321">
      <w:bodyDiv w:val="1"/>
      <w:marLeft w:val="0"/>
      <w:marRight w:val="0"/>
      <w:marTop w:val="0"/>
      <w:marBottom w:val="0"/>
      <w:divBdr>
        <w:top w:val="none" w:sz="0" w:space="0" w:color="auto"/>
        <w:left w:val="none" w:sz="0" w:space="0" w:color="auto"/>
        <w:bottom w:val="none" w:sz="0" w:space="0" w:color="auto"/>
        <w:right w:val="none" w:sz="0" w:space="0" w:color="auto"/>
      </w:divBdr>
      <w:divsChild>
        <w:div w:id="2093354867">
          <w:marLeft w:val="0"/>
          <w:marRight w:val="0"/>
          <w:marTop w:val="0"/>
          <w:marBottom w:val="0"/>
          <w:divBdr>
            <w:top w:val="none" w:sz="0" w:space="0" w:color="auto"/>
            <w:left w:val="none" w:sz="0" w:space="0" w:color="auto"/>
            <w:bottom w:val="none" w:sz="0" w:space="0" w:color="auto"/>
            <w:right w:val="none" w:sz="0" w:space="0" w:color="auto"/>
          </w:divBdr>
          <w:divsChild>
            <w:div w:id="152767515">
              <w:marLeft w:val="0"/>
              <w:marRight w:val="0"/>
              <w:marTop w:val="0"/>
              <w:marBottom w:val="0"/>
              <w:divBdr>
                <w:top w:val="none" w:sz="0" w:space="0" w:color="auto"/>
                <w:left w:val="none" w:sz="0" w:space="0" w:color="auto"/>
                <w:bottom w:val="none" w:sz="0" w:space="0" w:color="auto"/>
                <w:right w:val="none" w:sz="0" w:space="0" w:color="auto"/>
              </w:divBdr>
            </w:div>
            <w:div w:id="255480267">
              <w:marLeft w:val="0"/>
              <w:marRight w:val="0"/>
              <w:marTop w:val="0"/>
              <w:marBottom w:val="0"/>
              <w:divBdr>
                <w:top w:val="none" w:sz="0" w:space="0" w:color="auto"/>
                <w:left w:val="none" w:sz="0" w:space="0" w:color="auto"/>
                <w:bottom w:val="none" w:sz="0" w:space="0" w:color="auto"/>
                <w:right w:val="none" w:sz="0" w:space="0" w:color="auto"/>
              </w:divBdr>
            </w:div>
            <w:div w:id="661007773">
              <w:marLeft w:val="0"/>
              <w:marRight w:val="0"/>
              <w:marTop w:val="0"/>
              <w:marBottom w:val="0"/>
              <w:divBdr>
                <w:top w:val="none" w:sz="0" w:space="0" w:color="auto"/>
                <w:left w:val="none" w:sz="0" w:space="0" w:color="auto"/>
                <w:bottom w:val="none" w:sz="0" w:space="0" w:color="auto"/>
                <w:right w:val="none" w:sz="0" w:space="0" w:color="auto"/>
              </w:divBdr>
            </w:div>
            <w:div w:id="789587590">
              <w:marLeft w:val="0"/>
              <w:marRight w:val="0"/>
              <w:marTop w:val="0"/>
              <w:marBottom w:val="0"/>
              <w:divBdr>
                <w:top w:val="none" w:sz="0" w:space="0" w:color="auto"/>
                <w:left w:val="none" w:sz="0" w:space="0" w:color="auto"/>
                <w:bottom w:val="none" w:sz="0" w:space="0" w:color="auto"/>
                <w:right w:val="none" w:sz="0" w:space="0" w:color="auto"/>
              </w:divBdr>
            </w:div>
            <w:div w:id="960458712">
              <w:marLeft w:val="0"/>
              <w:marRight w:val="0"/>
              <w:marTop w:val="0"/>
              <w:marBottom w:val="0"/>
              <w:divBdr>
                <w:top w:val="none" w:sz="0" w:space="0" w:color="auto"/>
                <w:left w:val="none" w:sz="0" w:space="0" w:color="auto"/>
                <w:bottom w:val="none" w:sz="0" w:space="0" w:color="auto"/>
                <w:right w:val="none" w:sz="0" w:space="0" w:color="auto"/>
              </w:divBdr>
            </w:div>
            <w:div w:id="1632393829">
              <w:marLeft w:val="0"/>
              <w:marRight w:val="0"/>
              <w:marTop w:val="0"/>
              <w:marBottom w:val="0"/>
              <w:divBdr>
                <w:top w:val="none" w:sz="0" w:space="0" w:color="auto"/>
                <w:left w:val="none" w:sz="0" w:space="0" w:color="auto"/>
                <w:bottom w:val="none" w:sz="0" w:space="0" w:color="auto"/>
                <w:right w:val="none" w:sz="0" w:space="0" w:color="auto"/>
              </w:divBdr>
            </w:div>
            <w:div w:id="1682314488">
              <w:marLeft w:val="0"/>
              <w:marRight w:val="0"/>
              <w:marTop w:val="0"/>
              <w:marBottom w:val="0"/>
              <w:divBdr>
                <w:top w:val="none" w:sz="0" w:space="0" w:color="auto"/>
                <w:left w:val="none" w:sz="0" w:space="0" w:color="auto"/>
                <w:bottom w:val="none" w:sz="0" w:space="0" w:color="auto"/>
                <w:right w:val="none" w:sz="0" w:space="0" w:color="auto"/>
              </w:divBdr>
            </w:div>
            <w:div w:id="1684894103">
              <w:marLeft w:val="0"/>
              <w:marRight w:val="0"/>
              <w:marTop w:val="0"/>
              <w:marBottom w:val="0"/>
              <w:divBdr>
                <w:top w:val="none" w:sz="0" w:space="0" w:color="auto"/>
                <w:left w:val="none" w:sz="0" w:space="0" w:color="auto"/>
                <w:bottom w:val="none" w:sz="0" w:space="0" w:color="auto"/>
                <w:right w:val="none" w:sz="0" w:space="0" w:color="auto"/>
              </w:divBdr>
            </w:div>
            <w:div w:id="1808938929">
              <w:marLeft w:val="0"/>
              <w:marRight w:val="0"/>
              <w:marTop w:val="0"/>
              <w:marBottom w:val="0"/>
              <w:divBdr>
                <w:top w:val="none" w:sz="0" w:space="0" w:color="auto"/>
                <w:left w:val="none" w:sz="0" w:space="0" w:color="auto"/>
                <w:bottom w:val="none" w:sz="0" w:space="0" w:color="auto"/>
                <w:right w:val="none" w:sz="0" w:space="0" w:color="auto"/>
              </w:divBdr>
            </w:div>
            <w:div w:id="1824005656">
              <w:marLeft w:val="0"/>
              <w:marRight w:val="0"/>
              <w:marTop w:val="0"/>
              <w:marBottom w:val="0"/>
              <w:divBdr>
                <w:top w:val="none" w:sz="0" w:space="0" w:color="auto"/>
                <w:left w:val="none" w:sz="0" w:space="0" w:color="auto"/>
                <w:bottom w:val="none" w:sz="0" w:space="0" w:color="auto"/>
                <w:right w:val="none" w:sz="0" w:space="0" w:color="auto"/>
              </w:divBdr>
            </w:div>
            <w:div w:id="187808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79834">
      <w:bodyDiv w:val="1"/>
      <w:marLeft w:val="0"/>
      <w:marRight w:val="0"/>
      <w:marTop w:val="0"/>
      <w:marBottom w:val="0"/>
      <w:divBdr>
        <w:top w:val="none" w:sz="0" w:space="0" w:color="auto"/>
        <w:left w:val="none" w:sz="0" w:space="0" w:color="auto"/>
        <w:bottom w:val="none" w:sz="0" w:space="0" w:color="auto"/>
        <w:right w:val="none" w:sz="0" w:space="0" w:color="auto"/>
      </w:divBdr>
      <w:divsChild>
        <w:div w:id="634799390">
          <w:marLeft w:val="0"/>
          <w:marRight w:val="0"/>
          <w:marTop w:val="0"/>
          <w:marBottom w:val="0"/>
          <w:divBdr>
            <w:top w:val="none" w:sz="0" w:space="0" w:color="auto"/>
            <w:left w:val="none" w:sz="0" w:space="0" w:color="auto"/>
            <w:bottom w:val="none" w:sz="0" w:space="0" w:color="auto"/>
            <w:right w:val="none" w:sz="0" w:space="0" w:color="auto"/>
          </w:divBdr>
          <w:divsChild>
            <w:div w:id="27874266">
              <w:marLeft w:val="0"/>
              <w:marRight w:val="0"/>
              <w:marTop w:val="0"/>
              <w:marBottom w:val="0"/>
              <w:divBdr>
                <w:top w:val="none" w:sz="0" w:space="0" w:color="auto"/>
                <w:left w:val="none" w:sz="0" w:space="0" w:color="auto"/>
                <w:bottom w:val="none" w:sz="0" w:space="0" w:color="auto"/>
                <w:right w:val="none" w:sz="0" w:space="0" w:color="auto"/>
              </w:divBdr>
            </w:div>
            <w:div w:id="77295249">
              <w:marLeft w:val="0"/>
              <w:marRight w:val="0"/>
              <w:marTop w:val="0"/>
              <w:marBottom w:val="0"/>
              <w:divBdr>
                <w:top w:val="none" w:sz="0" w:space="0" w:color="auto"/>
                <w:left w:val="none" w:sz="0" w:space="0" w:color="auto"/>
                <w:bottom w:val="none" w:sz="0" w:space="0" w:color="auto"/>
                <w:right w:val="none" w:sz="0" w:space="0" w:color="auto"/>
              </w:divBdr>
            </w:div>
            <w:div w:id="262419927">
              <w:marLeft w:val="0"/>
              <w:marRight w:val="0"/>
              <w:marTop w:val="0"/>
              <w:marBottom w:val="0"/>
              <w:divBdr>
                <w:top w:val="none" w:sz="0" w:space="0" w:color="auto"/>
                <w:left w:val="none" w:sz="0" w:space="0" w:color="auto"/>
                <w:bottom w:val="none" w:sz="0" w:space="0" w:color="auto"/>
                <w:right w:val="none" w:sz="0" w:space="0" w:color="auto"/>
              </w:divBdr>
            </w:div>
            <w:div w:id="538663082">
              <w:marLeft w:val="0"/>
              <w:marRight w:val="0"/>
              <w:marTop w:val="0"/>
              <w:marBottom w:val="0"/>
              <w:divBdr>
                <w:top w:val="none" w:sz="0" w:space="0" w:color="auto"/>
                <w:left w:val="none" w:sz="0" w:space="0" w:color="auto"/>
                <w:bottom w:val="none" w:sz="0" w:space="0" w:color="auto"/>
                <w:right w:val="none" w:sz="0" w:space="0" w:color="auto"/>
              </w:divBdr>
            </w:div>
            <w:div w:id="542442012">
              <w:marLeft w:val="0"/>
              <w:marRight w:val="0"/>
              <w:marTop w:val="0"/>
              <w:marBottom w:val="0"/>
              <w:divBdr>
                <w:top w:val="none" w:sz="0" w:space="0" w:color="auto"/>
                <w:left w:val="none" w:sz="0" w:space="0" w:color="auto"/>
                <w:bottom w:val="none" w:sz="0" w:space="0" w:color="auto"/>
                <w:right w:val="none" w:sz="0" w:space="0" w:color="auto"/>
              </w:divBdr>
            </w:div>
            <w:div w:id="601381824">
              <w:marLeft w:val="0"/>
              <w:marRight w:val="0"/>
              <w:marTop w:val="0"/>
              <w:marBottom w:val="0"/>
              <w:divBdr>
                <w:top w:val="none" w:sz="0" w:space="0" w:color="auto"/>
                <w:left w:val="none" w:sz="0" w:space="0" w:color="auto"/>
                <w:bottom w:val="none" w:sz="0" w:space="0" w:color="auto"/>
                <w:right w:val="none" w:sz="0" w:space="0" w:color="auto"/>
              </w:divBdr>
            </w:div>
            <w:div w:id="1210414726">
              <w:marLeft w:val="0"/>
              <w:marRight w:val="0"/>
              <w:marTop w:val="0"/>
              <w:marBottom w:val="0"/>
              <w:divBdr>
                <w:top w:val="none" w:sz="0" w:space="0" w:color="auto"/>
                <w:left w:val="none" w:sz="0" w:space="0" w:color="auto"/>
                <w:bottom w:val="none" w:sz="0" w:space="0" w:color="auto"/>
                <w:right w:val="none" w:sz="0" w:space="0" w:color="auto"/>
              </w:divBdr>
            </w:div>
            <w:div w:id="1362052088">
              <w:marLeft w:val="0"/>
              <w:marRight w:val="0"/>
              <w:marTop w:val="0"/>
              <w:marBottom w:val="0"/>
              <w:divBdr>
                <w:top w:val="none" w:sz="0" w:space="0" w:color="auto"/>
                <w:left w:val="none" w:sz="0" w:space="0" w:color="auto"/>
                <w:bottom w:val="none" w:sz="0" w:space="0" w:color="auto"/>
                <w:right w:val="none" w:sz="0" w:space="0" w:color="auto"/>
              </w:divBdr>
            </w:div>
            <w:div w:id="185194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83615">
      <w:bodyDiv w:val="1"/>
      <w:marLeft w:val="0"/>
      <w:marRight w:val="0"/>
      <w:marTop w:val="0"/>
      <w:marBottom w:val="0"/>
      <w:divBdr>
        <w:top w:val="none" w:sz="0" w:space="0" w:color="auto"/>
        <w:left w:val="none" w:sz="0" w:space="0" w:color="auto"/>
        <w:bottom w:val="none" w:sz="0" w:space="0" w:color="auto"/>
        <w:right w:val="none" w:sz="0" w:space="0" w:color="auto"/>
      </w:divBdr>
      <w:divsChild>
        <w:div w:id="1320114394">
          <w:marLeft w:val="0"/>
          <w:marRight w:val="0"/>
          <w:marTop w:val="0"/>
          <w:marBottom w:val="0"/>
          <w:divBdr>
            <w:top w:val="none" w:sz="0" w:space="0" w:color="auto"/>
            <w:left w:val="none" w:sz="0" w:space="0" w:color="auto"/>
            <w:bottom w:val="none" w:sz="0" w:space="0" w:color="auto"/>
            <w:right w:val="none" w:sz="0" w:space="0" w:color="auto"/>
          </w:divBdr>
          <w:divsChild>
            <w:div w:id="771627934">
              <w:marLeft w:val="0"/>
              <w:marRight w:val="0"/>
              <w:marTop w:val="0"/>
              <w:marBottom w:val="0"/>
              <w:divBdr>
                <w:top w:val="none" w:sz="0" w:space="0" w:color="auto"/>
                <w:left w:val="none" w:sz="0" w:space="0" w:color="auto"/>
                <w:bottom w:val="none" w:sz="0" w:space="0" w:color="auto"/>
                <w:right w:val="none" w:sz="0" w:space="0" w:color="auto"/>
              </w:divBdr>
            </w:div>
            <w:div w:id="1498690510">
              <w:marLeft w:val="0"/>
              <w:marRight w:val="0"/>
              <w:marTop w:val="0"/>
              <w:marBottom w:val="0"/>
              <w:divBdr>
                <w:top w:val="none" w:sz="0" w:space="0" w:color="auto"/>
                <w:left w:val="none" w:sz="0" w:space="0" w:color="auto"/>
                <w:bottom w:val="none" w:sz="0" w:space="0" w:color="auto"/>
                <w:right w:val="none" w:sz="0" w:space="0" w:color="auto"/>
              </w:divBdr>
            </w:div>
            <w:div w:id="2039230546">
              <w:marLeft w:val="0"/>
              <w:marRight w:val="0"/>
              <w:marTop w:val="0"/>
              <w:marBottom w:val="0"/>
              <w:divBdr>
                <w:top w:val="none" w:sz="0" w:space="0" w:color="auto"/>
                <w:left w:val="none" w:sz="0" w:space="0" w:color="auto"/>
                <w:bottom w:val="none" w:sz="0" w:space="0" w:color="auto"/>
                <w:right w:val="none" w:sz="0" w:space="0" w:color="auto"/>
              </w:divBdr>
            </w:div>
            <w:div w:id="2103716925">
              <w:marLeft w:val="0"/>
              <w:marRight w:val="0"/>
              <w:marTop w:val="0"/>
              <w:marBottom w:val="0"/>
              <w:divBdr>
                <w:top w:val="none" w:sz="0" w:space="0" w:color="auto"/>
                <w:left w:val="none" w:sz="0" w:space="0" w:color="auto"/>
                <w:bottom w:val="none" w:sz="0" w:space="0" w:color="auto"/>
                <w:right w:val="none" w:sz="0" w:space="0" w:color="auto"/>
              </w:divBdr>
            </w:div>
            <w:div w:id="211165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768558">
      <w:bodyDiv w:val="1"/>
      <w:marLeft w:val="0"/>
      <w:marRight w:val="0"/>
      <w:marTop w:val="0"/>
      <w:marBottom w:val="0"/>
      <w:divBdr>
        <w:top w:val="none" w:sz="0" w:space="0" w:color="auto"/>
        <w:left w:val="none" w:sz="0" w:space="0" w:color="auto"/>
        <w:bottom w:val="none" w:sz="0" w:space="0" w:color="auto"/>
        <w:right w:val="none" w:sz="0" w:space="0" w:color="auto"/>
      </w:divBdr>
      <w:divsChild>
        <w:div w:id="851719253">
          <w:marLeft w:val="0"/>
          <w:marRight w:val="0"/>
          <w:marTop w:val="0"/>
          <w:marBottom w:val="0"/>
          <w:divBdr>
            <w:top w:val="none" w:sz="0" w:space="0" w:color="auto"/>
            <w:left w:val="none" w:sz="0" w:space="0" w:color="auto"/>
            <w:bottom w:val="none" w:sz="0" w:space="0" w:color="auto"/>
            <w:right w:val="none" w:sz="0" w:space="0" w:color="auto"/>
          </w:divBdr>
          <w:divsChild>
            <w:div w:id="238638831">
              <w:marLeft w:val="0"/>
              <w:marRight w:val="0"/>
              <w:marTop w:val="0"/>
              <w:marBottom w:val="0"/>
              <w:divBdr>
                <w:top w:val="none" w:sz="0" w:space="0" w:color="auto"/>
                <w:left w:val="none" w:sz="0" w:space="0" w:color="auto"/>
                <w:bottom w:val="none" w:sz="0" w:space="0" w:color="auto"/>
                <w:right w:val="none" w:sz="0" w:space="0" w:color="auto"/>
              </w:divBdr>
            </w:div>
            <w:div w:id="506287495">
              <w:marLeft w:val="0"/>
              <w:marRight w:val="0"/>
              <w:marTop w:val="0"/>
              <w:marBottom w:val="0"/>
              <w:divBdr>
                <w:top w:val="none" w:sz="0" w:space="0" w:color="auto"/>
                <w:left w:val="none" w:sz="0" w:space="0" w:color="auto"/>
                <w:bottom w:val="none" w:sz="0" w:space="0" w:color="auto"/>
                <w:right w:val="none" w:sz="0" w:space="0" w:color="auto"/>
              </w:divBdr>
            </w:div>
            <w:div w:id="611518190">
              <w:marLeft w:val="0"/>
              <w:marRight w:val="0"/>
              <w:marTop w:val="0"/>
              <w:marBottom w:val="0"/>
              <w:divBdr>
                <w:top w:val="none" w:sz="0" w:space="0" w:color="auto"/>
                <w:left w:val="none" w:sz="0" w:space="0" w:color="auto"/>
                <w:bottom w:val="none" w:sz="0" w:space="0" w:color="auto"/>
                <w:right w:val="none" w:sz="0" w:space="0" w:color="auto"/>
              </w:divBdr>
            </w:div>
            <w:div w:id="836458969">
              <w:marLeft w:val="0"/>
              <w:marRight w:val="0"/>
              <w:marTop w:val="0"/>
              <w:marBottom w:val="0"/>
              <w:divBdr>
                <w:top w:val="none" w:sz="0" w:space="0" w:color="auto"/>
                <w:left w:val="none" w:sz="0" w:space="0" w:color="auto"/>
                <w:bottom w:val="none" w:sz="0" w:space="0" w:color="auto"/>
                <w:right w:val="none" w:sz="0" w:space="0" w:color="auto"/>
              </w:divBdr>
            </w:div>
            <w:div w:id="1233273518">
              <w:marLeft w:val="0"/>
              <w:marRight w:val="0"/>
              <w:marTop w:val="0"/>
              <w:marBottom w:val="0"/>
              <w:divBdr>
                <w:top w:val="none" w:sz="0" w:space="0" w:color="auto"/>
                <w:left w:val="none" w:sz="0" w:space="0" w:color="auto"/>
                <w:bottom w:val="none" w:sz="0" w:space="0" w:color="auto"/>
                <w:right w:val="none" w:sz="0" w:space="0" w:color="auto"/>
              </w:divBdr>
            </w:div>
            <w:div w:id="1337729759">
              <w:marLeft w:val="0"/>
              <w:marRight w:val="0"/>
              <w:marTop w:val="0"/>
              <w:marBottom w:val="0"/>
              <w:divBdr>
                <w:top w:val="none" w:sz="0" w:space="0" w:color="auto"/>
                <w:left w:val="none" w:sz="0" w:space="0" w:color="auto"/>
                <w:bottom w:val="none" w:sz="0" w:space="0" w:color="auto"/>
                <w:right w:val="none" w:sz="0" w:space="0" w:color="auto"/>
              </w:divBdr>
            </w:div>
            <w:div w:id="162006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861975">
      <w:bodyDiv w:val="1"/>
      <w:marLeft w:val="0"/>
      <w:marRight w:val="0"/>
      <w:marTop w:val="0"/>
      <w:marBottom w:val="0"/>
      <w:divBdr>
        <w:top w:val="none" w:sz="0" w:space="0" w:color="auto"/>
        <w:left w:val="none" w:sz="0" w:space="0" w:color="auto"/>
        <w:bottom w:val="none" w:sz="0" w:space="0" w:color="auto"/>
        <w:right w:val="none" w:sz="0" w:space="0" w:color="auto"/>
      </w:divBdr>
      <w:divsChild>
        <w:div w:id="1881748642">
          <w:marLeft w:val="0"/>
          <w:marRight w:val="0"/>
          <w:marTop w:val="0"/>
          <w:marBottom w:val="0"/>
          <w:divBdr>
            <w:top w:val="none" w:sz="0" w:space="0" w:color="auto"/>
            <w:left w:val="none" w:sz="0" w:space="0" w:color="auto"/>
            <w:bottom w:val="none" w:sz="0" w:space="0" w:color="auto"/>
            <w:right w:val="none" w:sz="0" w:space="0" w:color="auto"/>
          </w:divBdr>
        </w:div>
      </w:divsChild>
    </w:div>
    <w:div w:id="920605759">
      <w:bodyDiv w:val="1"/>
      <w:marLeft w:val="0"/>
      <w:marRight w:val="0"/>
      <w:marTop w:val="0"/>
      <w:marBottom w:val="0"/>
      <w:divBdr>
        <w:top w:val="none" w:sz="0" w:space="0" w:color="auto"/>
        <w:left w:val="none" w:sz="0" w:space="0" w:color="auto"/>
        <w:bottom w:val="none" w:sz="0" w:space="0" w:color="auto"/>
        <w:right w:val="none" w:sz="0" w:space="0" w:color="auto"/>
      </w:divBdr>
      <w:divsChild>
        <w:div w:id="1812215446">
          <w:marLeft w:val="0"/>
          <w:marRight w:val="0"/>
          <w:marTop w:val="0"/>
          <w:marBottom w:val="0"/>
          <w:divBdr>
            <w:top w:val="none" w:sz="0" w:space="0" w:color="auto"/>
            <w:left w:val="none" w:sz="0" w:space="0" w:color="auto"/>
            <w:bottom w:val="none" w:sz="0" w:space="0" w:color="auto"/>
            <w:right w:val="none" w:sz="0" w:space="0" w:color="auto"/>
          </w:divBdr>
          <w:divsChild>
            <w:div w:id="215355829">
              <w:marLeft w:val="0"/>
              <w:marRight w:val="0"/>
              <w:marTop w:val="0"/>
              <w:marBottom w:val="0"/>
              <w:divBdr>
                <w:top w:val="none" w:sz="0" w:space="0" w:color="auto"/>
                <w:left w:val="none" w:sz="0" w:space="0" w:color="auto"/>
                <w:bottom w:val="none" w:sz="0" w:space="0" w:color="auto"/>
                <w:right w:val="none" w:sz="0" w:space="0" w:color="auto"/>
              </w:divBdr>
            </w:div>
            <w:div w:id="237444221">
              <w:marLeft w:val="0"/>
              <w:marRight w:val="0"/>
              <w:marTop w:val="0"/>
              <w:marBottom w:val="0"/>
              <w:divBdr>
                <w:top w:val="none" w:sz="0" w:space="0" w:color="auto"/>
                <w:left w:val="none" w:sz="0" w:space="0" w:color="auto"/>
                <w:bottom w:val="none" w:sz="0" w:space="0" w:color="auto"/>
                <w:right w:val="none" w:sz="0" w:space="0" w:color="auto"/>
              </w:divBdr>
            </w:div>
            <w:div w:id="1653555521">
              <w:marLeft w:val="0"/>
              <w:marRight w:val="0"/>
              <w:marTop w:val="0"/>
              <w:marBottom w:val="0"/>
              <w:divBdr>
                <w:top w:val="none" w:sz="0" w:space="0" w:color="auto"/>
                <w:left w:val="none" w:sz="0" w:space="0" w:color="auto"/>
                <w:bottom w:val="none" w:sz="0" w:space="0" w:color="auto"/>
                <w:right w:val="none" w:sz="0" w:space="0" w:color="auto"/>
              </w:divBdr>
            </w:div>
            <w:div w:id="1699893230">
              <w:marLeft w:val="0"/>
              <w:marRight w:val="0"/>
              <w:marTop w:val="0"/>
              <w:marBottom w:val="0"/>
              <w:divBdr>
                <w:top w:val="none" w:sz="0" w:space="0" w:color="auto"/>
                <w:left w:val="none" w:sz="0" w:space="0" w:color="auto"/>
                <w:bottom w:val="none" w:sz="0" w:space="0" w:color="auto"/>
                <w:right w:val="none" w:sz="0" w:space="0" w:color="auto"/>
              </w:divBdr>
            </w:div>
            <w:div w:id="2080976396">
              <w:marLeft w:val="0"/>
              <w:marRight w:val="0"/>
              <w:marTop w:val="0"/>
              <w:marBottom w:val="0"/>
              <w:divBdr>
                <w:top w:val="none" w:sz="0" w:space="0" w:color="auto"/>
                <w:left w:val="none" w:sz="0" w:space="0" w:color="auto"/>
                <w:bottom w:val="none" w:sz="0" w:space="0" w:color="auto"/>
                <w:right w:val="none" w:sz="0" w:space="0" w:color="auto"/>
              </w:divBdr>
            </w:div>
            <w:div w:id="214323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433338">
      <w:bodyDiv w:val="1"/>
      <w:marLeft w:val="0"/>
      <w:marRight w:val="0"/>
      <w:marTop w:val="0"/>
      <w:marBottom w:val="0"/>
      <w:divBdr>
        <w:top w:val="none" w:sz="0" w:space="0" w:color="auto"/>
        <w:left w:val="none" w:sz="0" w:space="0" w:color="auto"/>
        <w:bottom w:val="none" w:sz="0" w:space="0" w:color="auto"/>
        <w:right w:val="none" w:sz="0" w:space="0" w:color="auto"/>
      </w:divBdr>
    </w:div>
    <w:div w:id="1167281028">
      <w:bodyDiv w:val="1"/>
      <w:marLeft w:val="0"/>
      <w:marRight w:val="0"/>
      <w:marTop w:val="0"/>
      <w:marBottom w:val="0"/>
      <w:divBdr>
        <w:top w:val="none" w:sz="0" w:space="0" w:color="auto"/>
        <w:left w:val="none" w:sz="0" w:space="0" w:color="auto"/>
        <w:bottom w:val="none" w:sz="0" w:space="0" w:color="auto"/>
        <w:right w:val="none" w:sz="0" w:space="0" w:color="auto"/>
      </w:divBdr>
      <w:divsChild>
        <w:div w:id="1393963917">
          <w:marLeft w:val="0"/>
          <w:marRight w:val="0"/>
          <w:marTop w:val="0"/>
          <w:marBottom w:val="0"/>
          <w:divBdr>
            <w:top w:val="none" w:sz="0" w:space="0" w:color="auto"/>
            <w:left w:val="none" w:sz="0" w:space="0" w:color="auto"/>
            <w:bottom w:val="none" w:sz="0" w:space="0" w:color="auto"/>
            <w:right w:val="none" w:sz="0" w:space="0" w:color="auto"/>
          </w:divBdr>
          <w:divsChild>
            <w:div w:id="77386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88422">
      <w:bodyDiv w:val="1"/>
      <w:marLeft w:val="0"/>
      <w:marRight w:val="0"/>
      <w:marTop w:val="0"/>
      <w:marBottom w:val="0"/>
      <w:divBdr>
        <w:top w:val="none" w:sz="0" w:space="0" w:color="auto"/>
        <w:left w:val="none" w:sz="0" w:space="0" w:color="auto"/>
        <w:bottom w:val="none" w:sz="0" w:space="0" w:color="auto"/>
        <w:right w:val="none" w:sz="0" w:space="0" w:color="auto"/>
      </w:divBdr>
    </w:div>
    <w:div w:id="1195463528">
      <w:bodyDiv w:val="1"/>
      <w:marLeft w:val="0"/>
      <w:marRight w:val="0"/>
      <w:marTop w:val="0"/>
      <w:marBottom w:val="0"/>
      <w:divBdr>
        <w:top w:val="none" w:sz="0" w:space="0" w:color="auto"/>
        <w:left w:val="none" w:sz="0" w:space="0" w:color="auto"/>
        <w:bottom w:val="none" w:sz="0" w:space="0" w:color="auto"/>
        <w:right w:val="none" w:sz="0" w:space="0" w:color="auto"/>
      </w:divBdr>
    </w:div>
    <w:div w:id="1205826717">
      <w:bodyDiv w:val="1"/>
      <w:marLeft w:val="0"/>
      <w:marRight w:val="0"/>
      <w:marTop w:val="0"/>
      <w:marBottom w:val="0"/>
      <w:divBdr>
        <w:top w:val="none" w:sz="0" w:space="0" w:color="auto"/>
        <w:left w:val="none" w:sz="0" w:space="0" w:color="auto"/>
        <w:bottom w:val="none" w:sz="0" w:space="0" w:color="auto"/>
        <w:right w:val="none" w:sz="0" w:space="0" w:color="auto"/>
      </w:divBdr>
      <w:divsChild>
        <w:div w:id="656035590">
          <w:marLeft w:val="0"/>
          <w:marRight w:val="0"/>
          <w:marTop w:val="0"/>
          <w:marBottom w:val="0"/>
          <w:divBdr>
            <w:top w:val="none" w:sz="0" w:space="0" w:color="auto"/>
            <w:left w:val="none" w:sz="0" w:space="0" w:color="auto"/>
            <w:bottom w:val="none" w:sz="0" w:space="0" w:color="auto"/>
            <w:right w:val="none" w:sz="0" w:space="0" w:color="auto"/>
          </w:divBdr>
          <w:divsChild>
            <w:div w:id="1787195289">
              <w:marLeft w:val="0"/>
              <w:marRight w:val="0"/>
              <w:marTop w:val="0"/>
              <w:marBottom w:val="0"/>
              <w:divBdr>
                <w:top w:val="none" w:sz="0" w:space="0" w:color="auto"/>
                <w:left w:val="none" w:sz="0" w:space="0" w:color="auto"/>
                <w:bottom w:val="none" w:sz="0" w:space="0" w:color="auto"/>
                <w:right w:val="none" w:sz="0" w:space="0" w:color="auto"/>
              </w:divBdr>
            </w:div>
            <w:div w:id="197664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77470">
      <w:bodyDiv w:val="1"/>
      <w:marLeft w:val="0"/>
      <w:marRight w:val="0"/>
      <w:marTop w:val="0"/>
      <w:marBottom w:val="0"/>
      <w:divBdr>
        <w:top w:val="none" w:sz="0" w:space="0" w:color="auto"/>
        <w:left w:val="none" w:sz="0" w:space="0" w:color="auto"/>
        <w:bottom w:val="none" w:sz="0" w:space="0" w:color="auto"/>
        <w:right w:val="none" w:sz="0" w:space="0" w:color="auto"/>
      </w:divBdr>
      <w:divsChild>
        <w:div w:id="2019575491">
          <w:marLeft w:val="0"/>
          <w:marRight w:val="0"/>
          <w:marTop w:val="0"/>
          <w:marBottom w:val="0"/>
          <w:divBdr>
            <w:top w:val="none" w:sz="0" w:space="0" w:color="auto"/>
            <w:left w:val="none" w:sz="0" w:space="0" w:color="auto"/>
            <w:bottom w:val="none" w:sz="0" w:space="0" w:color="auto"/>
            <w:right w:val="none" w:sz="0" w:space="0" w:color="auto"/>
          </w:divBdr>
          <w:divsChild>
            <w:div w:id="49577855">
              <w:marLeft w:val="0"/>
              <w:marRight w:val="0"/>
              <w:marTop w:val="0"/>
              <w:marBottom w:val="0"/>
              <w:divBdr>
                <w:top w:val="none" w:sz="0" w:space="0" w:color="auto"/>
                <w:left w:val="none" w:sz="0" w:space="0" w:color="auto"/>
                <w:bottom w:val="none" w:sz="0" w:space="0" w:color="auto"/>
                <w:right w:val="none" w:sz="0" w:space="0" w:color="auto"/>
              </w:divBdr>
            </w:div>
            <w:div w:id="415246869">
              <w:marLeft w:val="0"/>
              <w:marRight w:val="0"/>
              <w:marTop w:val="0"/>
              <w:marBottom w:val="0"/>
              <w:divBdr>
                <w:top w:val="none" w:sz="0" w:space="0" w:color="auto"/>
                <w:left w:val="none" w:sz="0" w:space="0" w:color="auto"/>
                <w:bottom w:val="none" w:sz="0" w:space="0" w:color="auto"/>
                <w:right w:val="none" w:sz="0" w:space="0" w:color="auto"/>
              </w:divBdr>
            </w:div>
            <w:div w:id="772163533">
              <w:marLeft w:val="0"/>
              <w:marRight w:val="0"/>
              <w:marTop w:val="0"/>
              <w:marBottom w:val="0"/>
              <w:divBdr>
                <w:top w:val="none" w:sz="0" w:space="0" w:color="auto"/>
                <w:left w:val="none" w:sz="0" w:space="0" w:color="auto"/>
                <w:bottom w:val="none" w:sz="0" w:space="0" w:color="auto"/>
                <w:right w:val="none" w:sz="0" w:space="0" w:color="auto"/>
              </w:divBdr>
            </w:div>
            <w:div w:id="155630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65294">
      <w:bodyDiv w:val="1"/>
      <w:marLeft w:val="0"/>
      <w:marRight w:val="0"/>
      <w:marTop w:val="0"/>
      <w:marBottom w:val="0"/>
      <w:divBdr>
        <w:top w:val="none" w:sz="0" w:space="0" w:color="auto"/>
        <w:left w:val="none" w:sz="0" w:space="0" w:color="auto"/>
        <w:bottom w:val="none" w:sz="0" w:space="0" w:color="auto"/>
        <w:right w:val="none" w:sz="0" w:space="0" w:color="auto"/>
      </w:divBdr>
      <w:divsChild>
        <w:div w:id="1585727231">
          <w:marLeft w:val="0"/>
          <w:marRight w:val="0"/>
          <w:marTop w:val="0"/>
          <w:marBottom w:val="0"/>
          <w:divBdr>
            <w:top w:val="none" w:sz="0" w:space="0" w:color="auto"/>
            <w:left w:val="none" w:sz="0" w:space="0" w:color="auto"/>
            <w:bottom w:val="none" w:sz="0" w:space="0" w:color="auto"/>
            <w:right w:val="none" w:sz="0" w:space="0" w:color="auto"/>
          </w:divBdr>
          <w:divsChild>
            <w:div w:id="74669474">
              <w:marLeft w:val="0"/>
              <w:marRight w:val="0"/>
              <w:marTop w:val="0"/>
              <w:marBottom w:val="0"/>
              <w:divBdr>
                <w:top w:val="none" w:sz="0" w:space="0" w:color="auto"/>
                <w:left w:val="none" w:sz="0" w:space="0" w:color="auto"/>
                <w:bottom w:val="none" w:sz="0" w:space="0" w:color="auto"/>
                <w:right w:val="none" w:sz="0" w:space="0" w:color="auto"/>
              </w:divBdr>
            </w:div>
            <w:div w:id="178812391">
              <w:marLeft w:val="0"/>
              <w:marRight w:val="0"/>
              <w:marTop w:val="0"/>
              <w:marBottom w:val="0"/>
              <w:divBdr>
                <w:top w:val="none" w:sz="0" w:space="0" w:color="auto"/>
                <w:left w:val="none" w:sz="0" w:space="0" w:color="auto"/>
                <w:bottom w:val="none" w:sz="0" w:space="0" w:color="auto"/>
                <w:right w:val="none" w:sz="0" w:space="0" w:color="auto"/>
              </w:divBdr>
            </w:div>
            <w:div w:id="183786483">
              <w:marLeft w:val="0"/>
              <w:marRight w:val="0"/>
              <w:marTop w:val="0"/>
              <w:marBottom w:val="0"/>
              <w:divBdr>
                <w:top w:val="none" w:sz="0" w:space="0" w:color="auto"/>
                <w:left w:val="none" w:sz="0" w:space="0" w:color="auto"/>
                <w:bottom w:val="none" w:sz="0" w:space="0" w:color="auto"/>
                <w:right w:val="none" w:sz="0" w:space="0" w:color="auto"/>
              </w:divBdr>
            </w:div>
            <w:div w:id="461073788">
              <w:marLeft w:val="0"/>
              <w:marRight w:val="0"/>
              <w:marTop w:val="0"/>
              <w:marBottom w:val="0"/>
              <w:divBdr>
                <w:top w:val="none" w:sz="0" w:space="0" w:color="auto"/>
                <w:left w:val="none" w:sz="0" w:space="0" w:color="auto"/>
                <w:bottom w:val="none" w:sz="0" w:space="0" w:color="auto"/>
                <w:right w:val="none" w:sz="0" w:space="0" w:color="auto"/>
              </w:divBdr>
            </w:div>
            <w:div w:id="636254452">
              <w:marLeft w:val="0"/>
              <w:marRight w:val="0"/>
              <w:marTop w:val="0"/>
              <w:marBottom w:val="0"/>
              <w:divBdr>
                <w:top w:val="none" w:sz="0" w:space="0" w:color="auto"/>
                <w:left w:val="none" w:sz="0" w:space="0" w:color="auto"/>
                <w:bottom w:val="none" w:sz="0" w:space="0" w:color="auto"/>
                <w:right w:val="none" w:sz="0" w:space="0" w:color="auto"/>
              </w:divBdr>
            </w:div>
            <w:div w:id="762142897">
              <w:marLeft w:val="0"/>
              <w:marRight w:val="0"/>
              <w:marTop w:val="0"/>
              <w:marBottom w:val="0"/>
              <w:divBdr>
                <w:top w:val="none" w:sz="0" w:space="0" w:color="auto"/>
                <w:left w:val="none" w:sz="0" w:space="0" w:color="auto"/>
                <w:bottom w:val="none" w:sz="0" w:space="0" w:color="auto"/>
                <w:right w:val="none" w:sz="0" w:space="0" w:color="auto"/>
              </w:divBdr>
            </w:div>
            <w:div w:id="991301041">
              <w:marLeft w:val="0"/>
              <w:marRight w:val="0"/>
              <w:marTop w:val="0"/>
              <w:marBottom w:val="0"/>
              <w:divBdr>
                <w:top w:val="none" w:sz="0" w:space="0" w:color="auto"/>
                <w:left w:val="none" w:sz="0" w:space="0" w:color="auto"/>
                <w:bottom w:val="none" w:sz="0" w:space="0" w:color="auto"/>
                <w:right w:val="none" w:sz="0" w:space="0" w:color="auto"/>
              </w:divBdr>
            </w:div>
            <w:div w:id="1143736202">
              <w:marLeft w:val="0"/>
              <w:marRight w:val="0"/>
              <w:marTop w:val="0"/>
              <w:marBottom w:val="0"/>
              <w:divBdr>
                <w:top w:val="none" w:sz="0" w:space="0" w:color="auto"/>
                <w:left w:val="none" w:sz="0" w:space="0" w:color="auto"/>
                <w:bottom w:val="none" w:sz="0" w:space="0" w:color="auto"/>
                <w:right w:val="none" w:sz="0" w:space="0" w:color="auto"/>
              </w:divBdr>
            </w:div>
            <w:div w:id="1255434611">
              <w:marLeft w:val="0"/>
              <w:marRight w:val="0"/>
              <w:marTop w:val="0"/>
              <w:marBottom w:val="0"/>
              <w:divBdr>
                <w:top w:val="none" w:sz="0" w:space="0" w:color="auto"/>
                <w:left w:val="none" w:sz="0" w:space="0" w:color="auto"/>
                <w:bottom w:val="none" w:sz="0" w:space="0" w:color="auto"/>
                <w:right w:val="none" w:sz="0" w:space="0" w:color="auto"/>
              </w:divBdr>
            </w:div>
            <w:div w:id="141901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25363">
      <w:bodyDiv w:val="1"/>
      <w:marLeft w:val="0"/>
      <w:marRight w:val="0"/>
      <w:marTop w:val="0"/>
      <w:marBottom w:val="0"/>
      <w:divBdr>
        <w:top w:val="none" w:sz="0" w:space="0" w:color="auto"/>
        <w:left w:val="none" w:sz="0" w:space="0" w:color="auto"/>
        <w:bottom w:val="none" w:sz="0" w:space="0" w:color="auto"/>
        <w:right w:val="none" w:sz="0" w:space="0" w:color="auto"/>
      </w:divBdr>
    </w:div>
    <w:div w:id="1344700035">
      <w:bodyDiv w:val="1"/>
      <w:marLeft w:val="0"/>
      <w:marRight w:val="0"/>
      <w:marTop w:val="0"/>
      <w:marBottom w:val="0"/>
      <w:divBdr>
        <w:top w:val="none" w:sz="0" w:space="0" w:color="auto"/>
        <w:left w:val="none" w:sz="0" w:space="0" w:color="auto"/>
        <w:bottom w:val="none" w:sz="0" w:space="0" w:color="auto"/>
        <w:right w:val="none" w:sz="0" w:space="0" w:color="auto"/>
      </w:divBdr>
      <w:divsChild>
        <w:div w:id="1185054547">
          <w:marLeft w:val="0"/>
          <w:marRight w:val="0"/>
          <w:marTop w:val="0"/>
          <w:marBottom w:val="0"/>
          <w:divBdr>
            <w:top w:val="none" w:sz="0" w:space="0" w:color="auto"/>
            <w:left w:val="none" w:sz="0" w:space="0" w:color="auto"/>
            <w:bottom w:val="none" w:sz="0" w:space="0" w:color="auto"/>
            <w:right w:val="none" w:sz="0" w:space="0" w:color="auto"/>
          </w:divBdr>
          <w:divsChild>
            <w:div w:id="173160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35469">
      <w:bodyDiv w:val="1"/>
      <w:marLeft w:val="0"/>
      <w:marRight w:val="0"/>
      <w:marTop w:val="0"/>
      <w:marBottom w:val="0"/>
      <w:divBdr>
        <w:top w:val="none" w:sz="0" w:space="0" w:color="auto"/>
        <w:left w:val="none" w:sz="0" w:space="0" w:color="auto"/>
        <w:bottom w:val="none" w:sz="0" w:space="0" w:color="auto"/>
        <w:right w:val="none" w:sz="0" w:space="0" w:color="auto"/>
      </w:divBdr>
      <w:divsChild>
        <w:div w:id="1977223254">
          <w:marLeft w:val="0"/>
          <w:marRight w:val="0"/>
          <w:marTop w:val="0"/>
          <w:marBottom w:val="0"/>
          <w:divBdr>
            <w:top w:val="none" w:sz="0" w:space="0" w:color="auto"/>
            <w:left w:val="none" w:sz="0" w:space="0" w:color="auto"/>
            <w:bottom w:val="none" w:sz="0" w:space="0" w:color="auto"/>
            <w:right w:val="none" w:sz="0" w:space="0" w:color="auto"/>
          </w:divBdr>
          <w:divsChild>
            <w:div w:id="33465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740357">
      <w:bodyDiv w:val="1"/>
      <w:marLeft w:val="0"/>
      <w:marRight w:val="0"/>
      <w:marTop w:val="0"/>
      <w:marBottom w:val="0"/>
      <w:divBdr>
        <w:top w:val="none" w:sz="0" w:space="0" w:color="auto"/>
        <w:left w:val="none" w:sz="0" w:space="0" w:color="auto"/>
        <w:bottom w:val="none" w:sz="0" w:space="0" w:color="auto"/>
        <w:right w:val="none" w:sz="0" w:space="0" w:color="auto"/>
      </w:divBdr>
      <w:divsChild>
        <w:div w:id="909580128">
          <w:marLeft w:val="0"/>
          <w:marRight w:val="0"/>
          <w:marTop w:val="0"/>
          <w:marBottom w:val="0"/>
          <w:divBdr>
            <w:top w:val="none" w:sz="0" w:space="0" w:color="auto"/>
            <w:left w:val="none" w:sz="0" w:space="0" w:color="auto"/>
            <w:bottom w:val="none" w:sz="0" w:space="0" w:color="auto"/>
            <w:right w:val="none" w:sz="0" w:space="0" w:color="auto"/>
          </w:divBdr>
          <w:divsChild>
            <w:div w:id="515309689">
              <w:marLeft w:val="0"/>
              <w:marRight w:val="0"/>
              <w:marTop w:val="0"/>
              <w:marBottom w:val="0"/>
              <w:divBdr>
                <w:top w:val="none" w:sz="0" w:space="0" w:color="auto"/>
                <w:left w:val="none" w:sz="0" w:space="0" w:color="auto"/>
                <w:bottom w:val="none" w:sz="0" w:space="0" w:color="auto"/>
                <w:right w:val="none" w:sz="0" w:space="0" w:color="auto"/>
              </w:divBdr>
            </w:div>
            <w:div w:id="628516595">
              <w:marLeft w:val="0"/>
              <w:marRight w:val="0"/>
              <w:marTop w:val="0"/>
              <w:marBottom w:val="0"/>
              <w:divBdr>
                <w:top w:val="none" w:sz="0" w:space="0" w:color="auto"/>
                <w:left w:val="none" w:sz="0" w:space="0" w:color="auto"/>
                <w:bottom w:val="none" w:sz="0" w:space="0" w:color="auto"/>
                <w:right w:val="none" w:sz="0" w:space="0" w:color="auto"/>
              </w:divBdr>
            </w:div>
            <w:div w:id="628556531">
              <w:marLeft w:val="0"/>
              <w:marRight w:val="0"/>
              <w:marTop w:val="0"/>
              <w:marBottom w:val="0"/>
              <w:divBdr>
                <w:top w:val="none" w:sz="0" w:space="0" w:color="auto"/>
                <w:left w:val="none" w:sz="0" w:space="0" w:color="auto"/>
                <w:bottom w:val="none" w:sz="0" w:space="0" w:color="auto"/>
                <w:right w:val="none" w:sz="0" w:space="0" w:color="auto"/>
              </w:divBdr>
            </w:div>
            <w:div w:id="693650211">
              <w:marLeft w:val="0"/>
              <w:marRight w:val="0"/>
              <w:marTop w:val="0"/>
              <w:marBottom w:val="0"/>
              <w:divBdr>
                <w:top w:val="none" w:sz="0" w:space="0" w:color="auto"/>
                <w:left w:val="none" w:sz="0" w:space="0" w:color="auto"/>
                <w:bottom w:val="none" w:sz="0" w:space="0" w:color="auto"/>
                <w:right w:val="none" w:sz="0" w:space="0" w:color="auto"/>
              </w:divBdr>
            </w:div>
            <w:div w:id="91733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09618">
      <w:bodyDiv w:val="1"/>
      <w:marLeft w:val="0"/>
      <w:marRight w:val="0"/>
      <w:marTop w:val="0"/>
      <w:marBottom w:val="0"/>
      <w:divBdr>
        <w:top w:val="none" w:sz="0" w:space="0" w:color="auto"/>
        <w:left w:val="none" w:sz="0" w:space="0" w:color="auto"/>
        <w:bottom w:val="none" w:sz="0" w:space="0" w:color="auto"/>
        <w:right w:val="none" w:sz="0" w:space="0" w:color="auto"/>
      </w:divBdr>
      <w:divsChild>
        <w:div w:id="111901440">
          <w:marLeft w:val="1440"/>
          <w:marRight w:val="0"/>
          <w:marTop w:val="50"/>
          <w:marBottom w:val="0"/>
          <w:divBdr>
            <w:top w:val="none" w:sz="0" w:space="0" w:color="auto"/>
            <w:left w:val="none" w:sz="0" w:space="0" w:color="auto"/>
            <w:bottom w:val="none" w:sz="0" w:space="0" w:color="auto"/>
            <w:right w:val="none" w:sz="0" w:space="0" w:color="auto"/>
          </w:divBdr>
        </w:div>
      </w:divsChild>
    </w:div>
    <w:div w:id="1422218953">
      <w:bodyDiv w:val="1"/>
      <w:marLeft w:val="0"/>
      <w:marRight w:val="0"/>
      <w:marTop w:val="0"/>
      <w:marBottom w:val="0"/>
      <w:divBdr>
        <w:top w:val="none" w:sz="0" w:space="0" w:color="auto"/>
        <w:left w:val="none" w:sz="0" w:space="0" w:color="auto"/>
        <w:bottom w:val="none" w:sz="0" w:space="0" w:color="auto"/>
        <w:right w:val="none" w:sz="0" w:space="0" w:color="auto"/>
      </w:divBdr>
    </w:div>
    <w:div w:id="1440949023">
      <w:bodyDiv w:val="1"/>
      <w:marLeft w:val="0"/>
      <w:marRight w:val="0"/>
      <w:marTop w:val="0"/>
      <w:marBottom w:val="0"/>
      <w:divBdr>
        <w:top w:val="none" w:sz="0" w:space="0" w:color="auto"/>
        <w:left w:val="none" w:sz="0" w:space="0" w:color="auto"/>
        <w:bottom w:val="none" w:sz="0" w:space="0" w:color="auto"/>
        <w:right w:val="none" w:sz="0" w:space="0" w:color="auto"/>
      </w:divBdr>
      <w:divsChild>
        <w:div w:id="804851582">
          <w:marLeft w:val="0"/>
          <w:marRight w:val="0"/>
          <w:marTop w:val="0"/>
          <w:marBottom w:val="0"/>
          <w:divBdr>
            <w:top w:val="none" w:sz="0" w:space="0" w:color="auto"/>
            <w:left w:val="none" w:sz="0" w:space="0" w:color="auto"/>
            <w:bottom w:val="none" w:sz="0" w:space="0" w:color="auto"/>
            <w:right w:val="none" w:sz="0" w:space="0" w:color="auto"/>
          </w:divBdr>
          <w:divsChild>
            <w:div w:id="144272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402340">
      <w:bodyDiv w:val="1"/>
      <w:marLeft w:val="0"/>
      <w:marRight w:val="0"/>
      <w:marTop w:val="0"/>
      <w:marBottom w:val="0"/>
      <w:divBdr>
        <w:top w:val="none" w:sz="0" w:space="0" w:color="auto"/>
        <w:left w:val="none" w:sz="0" w:space="0" w:color="auto"/>
        <w:bottom w:val="none" w:sz="0" w:space="0" w:color="auto"/>
        <w:right w:val="none" w:sz="0" w:space="0" w:color="auto"/>
      </w:divBdr>
    </w:div>
    <w:div w:id="1570460567">
      <w:bodyDiv w:val="1"/>
      <w:marLeft w:val="0"/>
      <w:marRight w:val="0"/>
      <w:marTop w:val="0"/>
      <w:marBottom w:val="0"/>
      <w:divBdr>
        <w:top w:val="none" w:sz="0" w:space="0" w:color="auto"/>
        <w:left w:val="none" w:sz="0" w:space="0" w:color="auto"/>
        <w:bottom w:val="none" w:sz="0" w:space="0" w:color="auto"/>
        <w:right w:val="none" w:sz="0" w:space="0" w:color="auto"/>
      </w:divBdr>
    </w:div>
    <w:div w:id="1584991044">
      <w:bodyDiv w:val="1"/>
      <w:marLeft w:val="0"/>
      <w:marRight w:val="0"/>
      <w:marTop w:val="0"/>
      <w:marBottom w:val="0"/>
      <w:divBdr>
        <w:top w:val="none" w:sz="0" w:space="0" w:color="auto"/>
        <w:left w:val="none" w:sz="0" w:space="0" w:color="auto"/>
        <w:bottom w:val="none" w:sz="0" w:space="0" w:color="auto"/>
        <w:right w:val="none" w:sz="0" w:space="0" w:color="auto"/>
      </w:divBdr>
      <w:divsChild>
        <w:div w:id="34813187">
          <w:marLeft w:val="0"/>
          <w:marRight w:val="0"/>
          <w:marTop w:val="0"/>
          <w:marBottom w:val="0"/>
          <w:divBdr>
            <w:top w:val="none" w:sz="0" w:space="0" w:color="auto"/>
            <w:left w:val="none" w:sz="0" w:space="0" w:color="auto"/>
            <w:bottom w:val="none" w:sz="0" w:space="0" w:color="auto"/>
            <w:right w:val="none" w:sz="0" w:space="0" w:color="auto"/>
          </w:divBdr>
          <w:divsChild>
            <w:div w:id="593132282">
              <w:marLeft w:val="0"/>
              <w:marRight w:val="0"/>
              <w:marTop w:val="0"/>
              <w:marBottom w:val="0"/>
              <w:divBdr>
                <w:top w:val="none" w:sz="0" w:space="0" w:color="auto"/>
                <w:left w:val="none" w:sz="0" w:space="0" w:color="auto"/>
                <w:bottom w:val="none" w:sz="0" w:space="0" w:color="auto"/>
                <w:right w:val="none" w:sz="0" w:space="0" w:color="auto"/>
              </w:divBdr>
            </w:div>
            <w:div w:id="207782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09558">
      <w:bodyDiv w:val="1"/>
      <w:marLeft w:val="0"/>
      <w:marRight w:val="0"/>
      <w:marTop w:val="0"/>
      <w:marBottom w:val="0"/>
      <w:divBdr>
        <w:top w:val="none" w:sz="0" w:space="0" w:color="auto"/>
        <w:left w:val="none" w:sz="0" w:space="0" w:color="auto"/>
        <w:bottom w:val="none" w:sz="0" w:space="0" w:color="auto"/>
        <w:right w:val="none" w:sz="0" w:space="0" w:color="auto"/>
      </w:divBdr>
      <w:divsChild>
        <w:div w:id="1497378845">
          <w:marLeft w:val="0"/>
          <w:marRight w:val="0"/>
          <w:marTop w:val="0"/>
          <w:marBottom w:val="0"/>
          <w:divBdr>
            <w:top w:val="none" w:sz="0" w:space="0" w:color="auto"/>
            <w:left w:val="none" w:sz="0" w:space="0" w:color="auto"/>
            <w:bottom w:val="none" w:sz="0" w:space="0" w:color="auto"/>
            <w:right w:val="none" w:sz="0" w:space="0" w:color="auto"/>
          </w:divBdr>
          <w:divsChild>
            <w:div w:id="259146809">
              <w:marLeft w:val="0"/>
              <w:marRight w:val="0"/>
              <w:marTop w:val="0"/>
              <w:marBottom w:val="0"/>
              <w:divBdr>
                <w:top w:val="none" w:sz="0" w:space="0" w:color="auto"/>
                <w:left w:val="none" w:sz="0" w:space="0" w:color="auto"/>
                <w:bottom w:val="none" w:sz="0" w:space="0" w:color="auto"/>
                <w:right w:val="none" w:sz="0" w:space="0" w:color="auto"/>
              </w:divBdr>
            </w:div>
            <w:div w:id="457264922">
              <w:marLeft w:val="0"/>
              <w:marRight w:val="0"/>
              <w:marTop w:val="0"/>
              <w:marBottom w:val="0"/>
              <w:divBdr>
                <w:top w:val="none" w:sz="0" w:space="0" w:color="auto"/>
                <w:left w:val="none" w:sz="0" w:space="0" w:color="auto"/>
                <w:bottom w:val="none" w:sz="0" w:space="0" w:color="auto"/>
                <w:right w:val="none" w:sz="0" w:space="0" w:color="auto"/>
              </w:divBdr>
            </w:div>
            <w:div w:id="457652481">
              <w:marLeft w:val="0"/>
              <w:marRight w:val="0"/>
              <w:marTop w:val="0"/>
              <w:marBottom w:val="0"/>
              <w:divBdr>
                <w:top w:val="none" w:sz="0" w:space="0" w:color="auto"/>
                <w:left w:val="none" w:sz="0" w:space="0" w:color="auto"/>
                <w:bottom w:val="none" w:sz="0" w:space="0" w:color="auto"/>
                <w:right w:val="none" w:sz="0" w:space="0" w:color="auto"/>
              </w:divBdr>
            </w:div>
            <w:div w:id="919872648">
              <w:marLeft w:val="0"/>
              <w:marRight w:val="0"/>
              <w:marTop w:val="0"/>
              <w:marBottom w:val="0"/>
              <w:divBdr>
                <w:top w:val="none" w:sz="0" w:space="0" w:color="auto"/>
                <w:left w:val="none" w:sz="0" w:space="0" w:color="auto"/>
                <w:bottom w:val="none" w:sz="0" w:space="0" w:color="auto"/>
                <w:right w:val="none" w:sz="0" w:space="0" w:color="auto"/>
              </w:divBdr>
            </w:div>
            <w:div w:id="1010984367">
              <w:marLeft w:val="0"/>
              <w:marRight w:val="0"/>
              <w:marTop w:val="0"/>
              <w:marBottom w:val="0"/>
              <w:divBdr>
                <w:top w:val="none" w:sz="0" w:space="0" w:color="auto"/>
                <w:left w:val="none" w:sz="0" w:space="0" w:color="auto"/>
                <w:bottom w:val="none" w:sz="0" w:space="0" w:color="auto"/>
                <w:right w:val="none" w:sz="0" w:space="0" w:color="auto"/>
              </w:divBdr>
            </w:div>
            <w:div w:id="1584290634">
              <w:marLeft w:val="0"/>
              <w:marRight w:val="0"/>
              <w:marTop w:val="0"/>
              <w:marBottom w:val="0"/>
              <w:divBdr>
                <w:top w:val="none" w:sz="0" w:space="0" w:color="auto"/>
                <w:left w:val="none" w:sz="0" w:space="0" w:color="auto"/>
                <w:bottom w:val="none" w:sz="0" w:space="0" w:color="auto"/>
                <w:right w:val="none" w:sz="0" w:space="0" w:color="auto"/>
              </w:divBdr>
            </w:div>
            <w:div w:id="177039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44431">
      <w:bodyDiv w:val="1"/>
      <w:marLeft w:val="0"/>
      <w:marRight w:val="0"/>
      <w:marTop w:val="0"/>
      <w:marBottom w:val="0"/>
      <w:divBdr>
        <w:top w:val="none" w:sz="0" w:space="0" w:color="auto"/>
        <w:left w:val="none" w:sz="0" w:space="0" w:color="auto"/>
        <w:bottom w:val="none" w:sz="0" w:space="0" w:color="auto"/>
        <w:right w:val="none" w:sz="0" w:space="0" w:color="auto"/>
      </w:divBdr>
      <w:divsChild>
        <w:div w:id="273446369">
          <w:marLeft w:val="0"/>
          <w:marRight w:val="0"/>
          <w:marTop w:val="0"/>
          <w:marBottom w:val="0"/>
          <w:divBdr>
            <w:top w:val="none" w:sz="0" w:space="0" w:color="auto"/>
            <w:left w:val="none" w:sz="0" w:space="0" w:color="auto"/>
            <w:bottom w:val="none" w:sz="0" w:space="0" w:color="auto"/>
            <w:right w:val="none" w:sz="0" w:space="0" w:color="auto"/>
          </w:divBdr>
          <w:divsChild>
            <w:div w:id="66914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50228">
      <w:bodyDiv w:val="1"/>
      <w:marLeft w:val="0"/>
      <w:marRight w:val="0"/>
      <w:marTop w:val="0"/>
      <w:marBottom w:val="0"/>
      <w:divBdr>
        <w:top w:val="none" w:sz="0" w:space="0" w:color="auto"/>
        <w:left w:val="none" w:sz="0" w:space="0" w:color="auto"/>
        <w:bottom w:val="none" w:sz="0" w:space="0" w:color="auto"/>
        <w:right w:val="none" w:sz="0" w:space="0" w:color="auto"/>
      </w:divBdr>
      <w:divsChild>
        <w:div w:id="677804580">
          <w:marLeft w:val="547"/>
          <w:marRight w:val="0"/>
          <w:marTop w:val="173"/>
          <w:marBottom w:val="0"/>
          <w:divBdr>
            <w:top w:val="none" w:sz="0" w:space="0" w:color="auto"/>
            <w:left w:val="none" w:sz="0" w:space="0" w:color="auto"/>
            <w:bottom w:val="none" w:sz="0" w:space="0" w:color="auto"/>
            <w:right w:val="none" w:sz="0" w:space="0" w:color="auto"/>
          </w:divBdr>
        </w:div>
        <w:div w:id="881406608">
          <w:marLeft w:val="547"/>
          <w:marRight w:val="0"/>
          <w:marTop w:val="173"/>
          <w:marBottom w:val="0"/>
          <w:divBdr>
            <w:top w:val="none" w:sz="0" w:space="0" w:color="auto"/>
            <w:left w:val="none" w:sz="0" w:space="0" w:color="auto"/>
            <w:bottom w:val="none" w:sz="0" w:space="0" w:color="auto"/>
            <w:right w:val="none" w:sz="0" w:space="0" w:color="auto"/>
          </w:divBdr>
        </w:div>
        <w:div w:id="1974675225">
          <w:marLeft w:val="1166"/>
          <w:marRight w:val="0"/>
          <w:marTop w:val="48"/>
          <w:marBottom w:val="0"/>
          <w:divBdr>
            <w:top w:val="none" w:sz="0" w:space="0" w:color="auto"/>
            <w:left w:val="none" w:sz="0" w:space="0" w:color="auto"/>
            <w:bottom w:val="none" w:sz="0" w:space="0" w:color="auto"/>
            <w:right w:val="none" w:sz="0" w:space="0" w:color="auto"/>
          </w:divBdr>
        </w:div>
        <w:div w:id="1904368550">
          <w:marLeft w:val="1800"/>
          <w:marRight w:val="0"/>
          <w:marTop w:val="43"/>
          <w:marBottom w:val="0"/>
          <w:divBdr>
            <w:top w:val="none" w:sz="0" w:space="0" w:color="auto"/>
            <w:left w:val="none" w:sz="0" w:space="0" w:color="auto"/>
            <w:bottom w:val="none" w:sz="0" w:space="0" w:color="auto"/>
            <w:right w:val="none" w:sz="0" w:space="0" w:color="auto"/>
          </w:divBdr>
        </w:div>
        <w:div w:id="592472387">
          <w:marLeft w:val="1166"/>
          <w:marRight w:val="0"/>
          <w:marTop w:val="48"/>
          <w:marBottom w:val="0"/>
          <w:divBdr>
            <w:top w:val="none" w:sz="0" w:space="0" w:color="auto"/>
            <w:left w:val="none" w:sz="0" w:space="0" w:color="auto"/>
            <w:bottom w:val="none" w:sz="0" w:space="0" w:color="auto"/>
            <w:right w:val="none" w:sz="0" w:space="0" w:color="auto"/>
          </w:divBdr>
        </w:div>
        <w:div w:id="993219255">
          <w:marLeft w:val="1166"/>
          <w:marRight w:val="0"/>
          <w:marTop w:val="48"/>
          <w:marBottom w:val="0"/>
          <w:divBdr>
            <w:top w:val="none" w:sz="0" w:space="0" w:color="auto"/>
            <w:left w:val="none" w:sz="0" w:space="0" w:color="auto"/>
            <w:bottom w:val="none" w:sz="0" w:space="0" w:color="auto"/>
            <w:right w:val="none" w:sz="0" w:space="0" w:color="auto"/>
          </w:divBdr>
        </w:div>
      </w:divsChild>
    </w:div>
    <w:div w:id="1664814510">
      <w:bodyDiv w:val="1"/>
      <w:marLeft w:val="0"/>
      <w:marRight w:val="0"/>
      <w:marTop w:val="0"/>
      <w:marBottom w:val="0"/>
      <w:divBdr>
        <w:top w:val="none" w:sz="0" w:space="0" w:color="auto"/>
        <w:left w:val="none" w:sz="0" w:space="0" w:color="auto"/>
        <w:bottom w:val="none" w:sz="0" w:space="0" w:color="auto"/>
        <w:right w:val="none" w:sz="0" w:space="0" w:color="auto"/>
      </w:divBdr>
      <w:divsChild>
        <w:div w:id="1877155061">
          <w:marLeft w:val="0"/>
          <w:marRight w:val="0"/>
          <w:marTop w:val="0"/>
          <w:marBottom w:val="0"/>
          <w:divBdr>
            <w:top w:val="none" w:sz="0" w:space="0" w:color="auto"/>
            <w:left w:val="none" w:sz="0" w:space="0" w:color="auto"/>
            <w:bottom w:val="none" w:sz="0" w:space="0" w:color="auto"/>
            <w:right w:val="none" w:sz="0" w:space="0" w:color="auto"/>
          </w:divBdr>
        </w:div>
      </w:divsChild>
    </w:div>
    <w:div w:id="1675499432">
      <w:bodyDiv w:val="1"/>
      <w:marLeft w:val="0"/>
      <w:marRight w:val="0"/>
      <w:marTop w:val="0"/>
      <w:marBottom w:val="0"/>
      <w:divBdr>
        <w:top w:val="none" w:sz="0" w:space="0" w:color="auto"/>
        <w:left w:val="none" w:sz="0" w:space="0" w:color="auto"/>
        <w:bottom w:val="none" w:sz="0" w:space="0" w:color="auto"/>
        <w:right w:val="none" w:sz="0" w:space="0" w:color="auto"/>
      </w:divBdr>
      <w:divsChild>
        <w:div w:id="835538942">
          <w:marLeft w:val="0"/>
          <w:marRight w:val="0"/>
          <w:marTop w:val="0"/>
          <w:marBottom w:val="0"/>
          <w:divBdr>
            <w:top w:val="none" w:sz="0" w:space="0" w:color="auto"/>
            <w:left w:val="none" w:sz="0" w:space="0" w:color="auto"/>
            <w:bottom w:val="none" w:sz="0" w:space="0" w:color="auto"/>
            <w:right w:val="none" w:sz="0" w:space="0" w:color="auto"/>
          </w:divBdr>
          <w:divsChild>
            <w:div w:id="722603917">
              <w:marLeft w:val="0"/>
              <w:marRight w:val="0"/>
              <w:marTop w:val="0"/>
              <w:marBottom w:val="0"/>
              <w:divBdr>
                <w:top w:val="none" w:sz="0" w:space="0" w:color="auto"/>
                <w:left w:val="none" w:sz="0" w:space="0" w:color="auto"/>
                <w:bottom w:val="none" w:sz="0" w:space="0" w:color="auto"/>
                <w:right w:val="none" w:sz="0" w:space="0" w:color="auto"/>
              </w:divBdr>
            </w:div>
            <w:div w:id="84968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75484">
      <w:bodyDiv w:val="1"/>
      <w:marLeft w:val="0"/>
      <w:marRight w:val="0"/>
      <w:marTop w:val="0"/>
      <w:marBottom w:val="0"/>
      <w:divBdr>
        <w:top w:val="none" w:sz="0" w:space="0" w:color="auto"/>
        <w:left w:val="none" w:sz="0" w:space="0" w:color="auto"/>
        <w:bottom w:val="none" w:sz="0" w:space="0" w:color="auto"/>
        <w:right w:val="none" w:sz="0" w:space="0" w:color="auto"/>
      </w:divBdr>
    </w:div>
    <w:div w:id="1825705548">
      <w:bodyDiv w:val="1"/>
      <w:marLeft w:val="0"/>
      <w:marRight w:val="0"/>
      <w:marTop w:val="0"/>
      <w:marBottom w:val="0"/>
      <w:divBdr>
        <w:top w:val="none" w:sz="0" w:space="0" w:color="auto"/>
        <w:left w:val="none" w:sz="0" w:space="0" w:color="auto"/>
        <w:bottom w:val="none" w:sz="0" w:space="0" w:color="auto"/>
        <w:right w:val="none" w:sz="0" w:space="0" w:color="auto"/>
      </w:divBdr>
    </w:div>
    <w:div w:id="1883980063">
      <w:bodyDiv w:val="1"/>
      <w:marLeft w:val="0"/>
      <w:marRight w:val="0"/>
      <w:marTop w:val="0"/>
      <w:marBottom w:val="0"/>
      <w:divBdr>
        <w:top w:val="none" w:sz="0" w:space="0" w:color="auto"/>
        <w:left w:val="none" w:sz="0" w:space="0" w:color="auto"/>
        <w:bottom w:val="none" w:sz="0" w:space="0" w:color="auto"/>
        <w:right w:val="none" w:sz="0" w:space="0" w:color="auto"/>
      </w:divBdr>
      <w:divsChild>
        <w:div w:id="412434272">
          <w:marLeft w:val="0"/>
          <w:marRight w:val="0"/>
          <w:marTop w:val="0"/>
          <w:marBottom w:val="0"/>
          <w:divBdr>
            <w:top w:val="none" w:sz="0" w:space="0" w:color="auto"/>
            <w:left w:val="none" w:sz="0" w:space="0" w:color="auto"/>
            <w:bottom w:val="none" w:sz="0" w:space="0" w:color="auto"/>
            <w:right w:val="none" w:sz="0" w:space="0" w:color="auto"/>
          </w:divBdr>
          <w:divsChild>
            <w:div w:id="714231949">
              <w:marLeft w:val="0"/>
              <w:marRight w:val="0"/>
              <w:marTop w:val="0"/>
              <w:marBottom w:val="0"/>
              <w:divBdr>
                <w:top w:val="none" w:sz="0" w:space="0" w:color="auto"/>
                <w:left w:val="none" w:sz="0" w:space="0" w:color="auto"/>
                <w:bottom w:val="none" w:sz="0" w:space="0" w:color="auto"/>
                <w:right w:val="none" w:sz="0" w:space="0" w:color="auto"/>
              </w:divBdr>
            </w:div>
            <w:div w:id="814762924">
              <w:marLeft w:val="0"/>
              <w:marRight w:val="0"/>
              <w:marTop w:val="0"/>
              <w:marBottom w:val="0"/>
              <w:divBdr>
                <w:top w:val="none" w:sz="0" w:space="0" w:color="auto"/>
                <w:left w:val="none" w:sz="0" w:space="0" w:color="auto"/>
                <w:bottom w:val="none" w:sz="0" w:space="0" w:color="auto"/>
                <w:right w:val="none" w:sz="0" w:space="0" w:color="auto"/>
              </w:divBdr>
            </w:div>
            <w:div w:id="149140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64314">
      <w:bodyDiv w:val="1"/>
      <w:marLeft w:val="0"/>
      <w:marRight w:val="0"/>
      <w:marTop w:val="0"/>
      <w:marBottom w:val="0"/>
      <w:divBdr>
        <w:top w:val="none" w:sz="0" w:space="0" w:color="auto"/>
        <w:left w:val="none" w:sz="0" w:space="0" w:color="auto"/>
        <w:bottom w:val="none" w:sz="0" w:space="0" w:color="auto"/>
        <w:right w:val="none" w:sz="0" w:space="0" w:color="auto"/>
      </w:divBdr>
      <w:divsChild>
        <w:div w:id="1668633872">
          <w:marLeft w:val="0"/>
          <w:marRight w:val="0"/>
          <w:marTop w:val="0"/>
          <w:marBottom w:val="0"/>
          <w:divBdr>
            <w:top w:val="none" w:sz="0" w:space="0" w:color="auto"/>
            <w:left w:val="none" w:sz="0" w:space="0" w:color="auto"/>
            <w:bottom w:val="none" w:sz="0" w:space="0" w:color="auto"/>
            <w:right w:val="none" w:sz="0" w:space="0" w:color="auto"/>
          </w:divBdr>
        </w:div>
      </w:divsChild>
    </w:div>
    <w:div w:id="1903831427">
      <w:bodyDiv w:val="1"/>
      <w:marLeft w:val="0"/>
      <w:marRight w:val="0"/>
      <w:marTop w:val="0"/>
      <w:marBottom w:val="0"/>
      <w:divBdr>
        <w:top w:val="none" w:sz="0" w:space="0" w:color="auto"/>
        <w:left w:val="none" w:sz="0" w:space="0" w:color="auto"/>
        <w:bottom w:val="none" w:sz="0" w:space="0" w:color="auto"/>
        <w:right w:val="none" w:sz="0" w:space="0" w:color="auto"/>
      </w:divBdr>
    </w:div>
    <w:div w:id="1913656313">
      <w:bodyDiv w:val="1"/>
      <w:marLeft w:val="0"/>
      <w:marRight w:val="0"/>
      <w:marTop w:val="0"/>
      <w:marBottom w:val="0"/>
      <w:divBdr>
        <w:top w:val="none" w:sz="0" w:space="0" w:color="auto"/>
        <w:left w:val="none" w:sz="0" w:space="0" w:color="auto"/>
        <w:bottom w:val="none" w:sz="0" w:space="0" w:color="auto"/>
        <w:right w:val="none" w:sz="0" w:space="0" w:color="auto"/>
      </w:divBdr>
      <w:divsChild>
        <w:div w:id="1140614024">
          <w:marLeft w:val="0"/>
          <w:marRight w:val="0"/>
          <w:marTop w:val="0"/>
          <w:marBottom w:val="0"/>
          <w:divBdr>
            <w:top w:val="none" w:sz="0" w:space="0" w:color="auto"/>
            <w:left w:val="none" w:sz="0" w:space="0" w:color="auto"/>
            <w:bottom w:val="none" w:sz="0" w:space="0" w:color="auto"/>
            <w:right w:val="none" w:sz="0" w:space="0" w:color="auto"/>
          </w:divBdr>
          <w:divsChild>
            <w:div w:id="104425708">
              <w:marLeft w:val="0"/>
              <w:marRight w:val="0"/>
              <w:marTop w:val="0"/>
              <w:marBottom w:val="0"/>
              <w:divBdr>
                <w:top w:val="none" w:sz="0" w:space="0" w:color="auto"/>
                <w:left w:val="none" w:sz="0" w:space="0" w:color="auto"/>
                <w:bottom w:val="none" w:sz="0" w:space="0" w:color="auto"/>
                <w:right w:val="none" w:sz="0" w:space="0" w:color="auto"/>
              </w:divBdr>
            </w:div>
            <w:div w:id="304167196">
              <w:marLeft w:val="0"/>
              <w:marRight w:val="0"/>
              <w:marTop w:val="0"/>
              <w:marBottom w:val="0"/>
              <w:divBdr>
                <w:top w:val="none" w:sz="0" w:space="0" w:color="auto"/>
                <w:left w:val="none" w:sz="0" w:space="0" w:color="auto"/>
                <w:bottom w:val="none" w:sz="0" w:space="0" w:color="auto"/>
                <w:right w:val="none" w:sz="0" w:space="0" w:color="auto"/>
              </w:divBdr>
            </w:div>
            <w:div w:id="722287028">
              <w:marLeft w:val="0"/>
              <w:marRight w:val="0"/>
              <w:marTop w:val="0"/>
              <w:marBottom w:val="0"/>
              <w:divBdr>
                <w:top w:val="none" w:sz="0" w:space="0" w:color="auto"/>
                <w:left w:val="none" w:sz="0" w:space="0" w:color="auto"/>
                <w:bottom w:val="none" w:sz="0" w:space="0" w:color="auto"/>
                <w:right w:val="none" w:sz="0" w:space="0" w:color="auto"/>
              </w:divBdr>
            </w:div>
            <w:div w:id="1161848955">
              <w:marLeft w:val="0"/>
              <w:marRight w:val="0"/>
              <w:marTop w:val="0"/>
              <w:marBottom w:val="0"/>
              <w:divBdr>
                <w:top w:val="none" w:sz="0" w:space="0" w:color="auto"/>
                <w:left w:val="none" w:sz="0" w:space="0" w:color="auto"/>
                <w:bottom w:val="none" w:sz="0" w:space="0" w:color="auto"/>
                <w:right w:val="none" w:sz="0" w:space="0" w:color="auto"/>
              </w:divBdr>
            </w:div>
            <w:div w:id="1333487894">
              <w:marLeft w:val="0"/>
              <w:marRight w:val="0"/>
              <w:marTop w:val="0"/>
              <w:marBottom w:val="0"/>
              <w:divBdr>
                <w:top w:val="none" w:sz="0" w:space="0" w:color="auto"/>
                <w:left w:val="none" w:sz="0" w:space="0" w:color="auto"/>
                <w:bottom w:val="none" w:sz="0" w:space="0" w:color="auto"/>
                <w:right w:val="none" w:sz="0" w:space="0" w:color="auto"/>
              </w:divBdr>
            </w:div>
            <w:div w:id="1412849499">
              <w:marLeft w:val="0"/>
              <w:marRight w:val="0"/>
              <w:marTop w:val="0"/>
              <w:marBottom w:val="0"/>
              <w:divBdr>
                <w:top w:val="none" w:sz="0" w:space="0" w:color="auto"/>
                <w:left w:val="none" w:sz="0" w:space="0" w:color="auto"/>
                <w:bottom w:val="none" w:sz="0" w:space="0" w:color="auto"/>
                <w:right w:val="none" w:sz="0" w:space="0" w:color="auto"/>
              </w:divBdr>
            </w:div>
            <w:div w:id="1467117429">
              <w:marLeft w:val="0"/>
              <w:marRight w:val="0"/>
              <w:marTop w:val="0"/>
              <w:marBottom w:val="0"/>
              <w:divBdr>
                <w:top w:val="none" w:sz="0" w:space="0" w:color="auto"/>
                <w:left w:val="none" w:sz="0" w:space="0" w:color="auto"/>
                <w:bottom w:val="none" w:sz="0" w:space="0" w:color="auto"/>
                <w:right w:val="none" w:sz="0" w:space="0" w:color="auto"/>
              </w:divBdr>
            </w:div>
            <w:div w:id="1855455284">
              <w:marLeft w:val="0"/>
              <w:marRight w:val="0"/>
              <w:marTop w:val="0"/>
              <w:marBottom w:val="0"/>
              <w:divBdr>
                <w:top w:val="none" w:sz="0" w:space="0" w:color="auto"/>
                <w:left w:val="none" w:sz="0" w:space="0" w:color="auto"/>
                <w:bottom w:val="none" w:sz="0" w:space="0" w:color="auto"/>
                <w:right w:val="none" w:sz="0" w:space="0" w:color="auto"/>
              </w:divBdr>
            </w:div>
            <w:div w:id="194094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41959">
      <w:bodyDiv w:val="1"/>
      <w:marLeft w:val="0"/>
      <w:marRight w:val="0"/>
      <w:marTop w:val="0"/>
      <w:marBottom w:val="0"/>
      <w:divBdr>
        <w:top w:val="none" w:sz="0" w:space="0" w:color="auto"/>
        <w:left w:val="none" w:sz="0" w:space="0" w:color="auto"/>
        <w:bottom w:val="none" w:sz="0" w:space="0" w:color="auto"/>
        <w:right w:val="none" w:sz="0" w:space="0" w:color="auto"/>
      </w:divBdr>
      <w:divsChild>
        <w:div w:id="770590528">
          <w:marLeft w:val="0"/>
          <w:marRight w:val="0"/>
          <w:marTop w:val="0"/>
          <w:marBottom w:val="0"/>
          <w:divBdr>
            <w:top w:val="none" w:sz="0" w:space="0" w:color="auto"/>
            <w:left w:val="none" w:sz="0" w:space="0" w:color="auto"/>
            <w:bottom w:val="none" w:sz="0" w:space="0" w:color="auto"/>
            <w:right w:val="none" w:sz="0" w:space="0" w:color="auto"/>
          </w:divBdr>
          <w:divsChild>
            <w:div w:id="346249720">
              <w:marLeft w:val="0"/>
              <w:marRight w:val="0"/>
              <w:marTop w:val="0"/>
              <w:marBottom w:val="0"/>
              <w:divBdr>
                <w:top w:val="none" w:sz="0" w:space="0" w:color="auto"/>
                <w:left w:val="none" w:sz="0" w:space="0" w:color="auto"/>
                <w:bottom w:val="none" w:sz="0" w:space="0" w:color="auto"/>
                <w:right w:val="none" w:sz="0" w:space="0" w:color="auto"/>
              </w:divBdr>
            </w:div>
            <w:div w:id="364520955">
              <w:marLeft w:val="0"/>
              <w:marRight w:val="0"/>
              <w:marTop w:val="0"/>
              <w:marBottom w:val="0"/>
              <w:divBdr>
                <w:top w:val="none" w:sz="0" w:space="0" w:color="auto"/>
                <w:left w:val="none" w:sz="0" w:space="0" w:color="auto"/>
                <w:bottom w:val="none" w:sz="0" w:space="0" w:color="auto"/>
                <w:right w:val="none" w:sz="0" w:space="0" w:color="auto"/>
              </w:divBdr>
            </w:div>
            <w:div w:id="13991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30241">
      <w:bodyDiv w:val="1"/>
      <w:marLeft w:val="0"/>
      <w:marRight w:val="0"/>
      <w:marTop w:val="0"/>
      <w:marBottom w:val="0"/>
      <w:divBdr>
        <w:top w:val="none" w:sz="0" w:space="0" w:color="auto"/>
        <w:left w:val="none" w:sz="0" w:space="0" w:color="auto"/>
        <w:bottom w:val="none" w:sz="0" w:space="0" w:color="auto"/>
        <w:right w:val="none" w:sz="0" w:space="0" w:color="auto"/>
      </w:divBdr>
      <w:divsChild>
        <w:div w:id="1710646959">
          <w:marLeft w:val="0"/>
          <w:marRight w:val="0"/>
          <w:marTop w:val="0"/>
          <w:marBottom w:val="0"/>
          <w:divBdr>
            <w:top w:val="none" w:sz="0" w:space="0" w:color="auto"/>
            <w:left w:val="none" w:sz="0" w:space="0" w:color="auto"/>
            <w:bottom w:val="none" w:sz="0" w:space="0" w:color="auto"/>
            <w:right w:val="none" w:sz="0" w:space="0" w:color="auto"/>
          </w:divBdr>
        </w:div>
      </w:divsChild>
    </w:div>
    <w:div w:id="2047944948">
      <w:bodyDiv w:val="1"/>
      <w:marLeft w:val="0"/>
      <w:marRight w:val="0"/>
      <w:marTop w:val="0"/>
      <w:marBottom w:val="0"/>
      <w:divBdr>
        <w:top w:val="none" w:sz="0" w:space="0" w:color="auto"/>
        <w:left w:val="none" w:sz="0" w:space="0" w:color="auto"/>
        <w:bottom w:val="none" w:sz="0" w:space="0" w:color="auto"/>
        <w:right w:val="none" w:sz="0" w:space="0" w:color="auto"/>
      </w:divBdr>
      <w:divsChild>
        <w:div w:id="1174684493">
          <w:marLeft w:val="0"/>
          <w:marRight w:val="0"/>
          <w:marTop w:val="0"/>
          <w:marBottom w:val="0"/>
          <w:divBdr>
            <w:top w:val="none" w:sz="0" w:space="0" w:color="auto"/>
            <w:left w:val="none" w:sz="0" w:space="0" w:color="auto"/>
            <w:bottom w:val="none" w:sz="0" w:space="0" w:color="auto"/>
            <w:right w:val="none" w:sz="0" w:space="0" w:color="auto"/>
          </w:divBdr>
        </w:div>
      </w:divsChild>
    </w:div>
    <w:div w:id="2054304636">
      <w:bodyDiv w:val="1"/>
      <w:marLeft w:val="0"/>
      <w:marRight w:val="0"/>
      <w:marTop w:val="0"/>
      <w:marBottom w:val="0"/>
      <w:divBdr>
        <w:top w:val="none" w:sz="0" w:space="0" w:color="auto"/>
        <w:left w:val="none" w:sz="0" w:space="0" w:color="auto"/>
        <w:bottom w:val="none" w:sz="0" w:space="0" w:color="auto"/>
        <w:right w:val="none" w:sz="0" w:space="0" w:color="auto"/>
      </w:divBdr>
      <w:divsChild>
        <w:div w:id="2098742920">
          <w:marLeft w:val="0"/>
          <w:marRight w:val="0"/>
          <w:marTop w:val="0"/>
          <w:marBottom w:val="0"/>
          <w:divBdr>
            <w:top w:val="none" w:sz="0" w:space="0" w:color="auto"/>
            <w:left w:val="none" w:sz="0" w:space="0" w:color="auto"/>
            <w:bottom w:val="none" w:sz="0" w:space="0" w:color="auto"/>
            <w:right w:val="none" w:sz="0" w:space="0" w:color="auto"/>
          </w:divBdr>
          <w:divsChild>
            <w:div w:id="266816195">
              <w:marLeft w:val="0"/>
              <w:marRight w:val="0"/>
              <w:marTop w:val="0"/>
              <w:marBottom w:val="0"/>
              <w:divBdr>
                <w:top w:val="none" w:sz="0" w:space="0" w:color="auto"/>
                <w:left w:val="none" w:sz="0" w:space="0" w:color="auto"/>
                <w:bottom w:val="none" w:sz="0" w:space="0" w:color="auto"/>
                <w:right w:val="none" w:sz="0" w:space="0" w:color="auto"/>
              </w:divBdr>
            </w:div>
            <w:div w:id="562720130">
              <w:marLeft w:val="0"/>
              <w:marRight w:val="0"/>
              <w:marTop w:val="0"/>
              <w:marBottom w:val="0"/>
              <w:divBdr>
                <w:top w:val="none" w:sz="0" w:space="0" w:color="auto"/>
                <w:left w:val="none" w:sz="0" w:space="0" w:color="auto"/>
                <w:bottom w:val="none" w:sz="0" w:space="0" w:color="auto"/>
                <w:right w:val="none" w:sz="0" w:space="0" w:color="auto"/>
              </w:divBdr>
            </w:div>
            <w:div w:id="1006784182">
              <w:marLeft w:val="0"/>
              <w:marRight w:val="0"/>
              <w:marTop w:val="0"/>
              <w:marBottom w:val="0"/>
              <w:divBdr>
                <w:top w:val="none" w:sz="0" w:space="0" w:color="auto"/>
                <w:left w:val="none" w:sz="0" w:space="0" w:color="auto"/>
                <w:bottom w:val="none" w:sz="0" w:space="0" w:color="auto"/>
                <w:right w:val="none" w:sz="0" w:space="0" w:color="auto"/>
              </w:divBdr>
            </w:div>
            <w:div w:id="1014302720">
              <w:marLeft w:val="0"/>
              <w:marRight w:val="0"/>
              <w:marTop w:val="0"/>
              <w:marBottom w:val="0"/>
              <w:divBdr>
                <w:top w:val="none" w:sz="0" w:space="0" w:color="auto"/>
                <w:left w:val="none" w:sz="0" w:space="0" w:color="auto"/>
                <w:bottom w:val="none" w:sz="0" w:space="0" w:color="auto"/>
                <w:right w:val="none" w:sz="0" w:space="0" w:color="auto"/>
              </w:divBdr>
            </w:div>
            <w:div w:id="1071544389">
              <w:marLeft w:val="0"/>
              <w:marRight w:val="0"/>
              <w:marTop w:val="0"/>
              <w:marBottom w:val="0"/>
              <w:divBdr>
                <w:top w:val="none" w:sz="0" w:space="0" w:color="auto"/>
                <w:left w:val="none" w:sz="0" w:space="0" w:color="auto"/>
                <w:bottom w:val="none" w:sz="0" w:space="0" w:color="auto"/>
                <w:right w:val="none" w:sz="0" w:space="0" w:color="auto"/>
              </w:divBdr>
            </w:div>
            <w:div w:id="1163668228">
              <w:marLeft w:val="0"/>
              <w:marRight w:val="0"/>
              <w:marTop w:val="0"/>
              <w:marBottom w:val="0"/>
              <w:divBdr>
                <w:top w:val="none" w:sz="0" w:space="0" w:color="auto"/>
                <w:left w:val="none" w:sz="0" w:space="0" w:color="auto"/>
                <w:bottom w:val="none" w:sz="0" w:space="0" w:color="auto"/>
                <w:right w:val="none" w:sz="0" w:space="0" w:color="auto"/>
              </w:divBdr>
            </w:div>
            <w:div w:id="1325014074">
              <w:marLeft w:val="0"/>
              <w:marRight w:val="0"/>
              <w:marTop w:val="0"/>
              <w:marBottom w:val="0"/>
              <w:divBdr>
                <w:top w:val="none" w:sz="0" w:space="0" w:color="auto"/>
                <w:left w:val="none" w:sz="0" w:space="0" w:color="auto"/>
                <w:bottom w:val="none" w:sz="0" w:space="0" w:color="auto"/>
                <w:right w:val="none" w:sz="0" w:space="0" w:color="auto"/>
              </w:divBdr>
            </w:div>
            <w:div w:id="1645431319">
              <w:marLeft w:val="0"/>
              <w:marRight w:val="0"/>
              <w:marTop w:val="0"/>
              <w:marBottom w:val="0"/>
              <w:divBdr>
                <w:top w:val="none" w:sz="0" w:space="0" w:color="auto"/>
                <w:left w:val="none" w:sz="0" w:space="0" w:color="auto"/>
                <w:bottom w:val="none" w:sz="0" w:space="0" w:color="auto"/>
                <w:right w:val="none" w:sz="0" w:space="0" w:color="auto"/>
              </w:divBdr>
            </w:div>
            <w:div w:id="1938555703">
              <w:marLeft w:val="0"/>
              <w:marRight w:val="0"/>
              <w:marTop w:val="0"/>
              <w:marBottom w:val="0"/>
              <w:divBdr>
                <w:top w:val="none" w:sz="0" w:space="0" w:color="auto"/>
                <w:left w:val="none" w:sz="0" w:space="0" w:color="auto"/>
                <w:bottom w:val="none" w:sz="0" w:space="0" w:color="auto"/>
                <w:right w:val="none" w:sz="0" w:space="0" w:color="auto"/>
              </w:divBdr>
            </w:div>
            <w:div w:id="195574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11604">
      <w:bodyDiv w:val="1"/>
      <w:marLeft w:val="0"/>
      <w:marRight w:val="0"/>
      <w:marTop w:val="0"/>
      <w:marBottom w:val="0"/>
      <w:divBdr>
        <w:top w:val="none" w:sz="0" w:space="0" w:color="auto"/>
        <w:left w:val="none" w:sz="0" w:space="0" w:color="auto"/>
        <w:bottom w:val="none" w:sz="0" w:space="0" w:color="auto"/>
        <w:right w:val="none" w:sz="0" w:space="0" w:color="auto"/>
      </w:divBdr>
      <w:divsChild>
        <w:div w:id="591352537">
          <w:marLeft w:val="0"/>
          <w:marRight w:val="0"/>
          <w:marTop w:val="0"/>
          <w:marBottom w:val="0"/>
          <w:divBdr>
            <w:top w:val="none" w:sz="0" w:space="0" w:color="auto"/>
            <w:left w:val="none" w:sz="0" w:space="0" w:color="auto"/>
            <w:bottom w:val="none" w:sz="0" w:space="0" w:color="auto"/>
            <w:right w:val="none" w:sz="0" w:space="0" w:color="auto"/>
          </w:divBdr>
          <w:divsChild>
            <w:div w:id="34745603">
              <w:marLeft w:val="0"/>
              <w:marRight w:val="0"/>
              <w:marTop w:val="0"/>
              <w:marBottom w:val="0"/>
              <w:divBdr>
                <w:top w:val="none" w:sz="0" w:space="0" w:color="auto"/>
                <w:left w:val="none" w:sz="0" w:space="0" w:color="auto"/>
                <w:bottom w:val="none" w:sz="0" w:space="0" w:color="auto"/>
                <w:right w:val="none" w:sz="0" w:space="0" w:color="auto"/>
              </w:divBdr>
            </w:div>
            <w:div w:id="172964499">
              <w:marLeft w:val="0"/>
              <w:marRight w:val="0"/>
              <w:marTop w:val="0"/>
              <w:marBottom w:val="0"/>
              <w:divBdr>
                <w:top w:val="none" w:sz="0" w:space="0" w:color="auto"/>
                <w:left w:val="none" w:sz="0" w:space="0" w:color="auto"/>
                <w:bottom w:val="none" w:sz="0" w:space="0" w:color="auto"/>
                <w:right w:val="none" w:sz="0" w:space="0" w:color="auto"/>
              </w:divBdr>
            </w:div>
            <w:div w:id="635569242">
              <w:marLeft w:val="0"/>
              <w:marRight w:val="0"/>
              <w:marTop w:val="0"/>
              <w:marBottom w:val="0"/>
              <w:divBdr>
                <w:top w:val="none" w:sz="0" w:space="0" w:color="auto"/>
                <w:left w:val="none" w:sz="0" w:space="0" w:color="auto"/>
                <w:bottom w:val="none" w:sz="0" w:space="0" w:color="auto"/>
                <w:right w:val="none" w:sz="0" w:space="0" w:color="auto"/>
              </w:divBdr>
            </w:div>
            <w:div w:id="664433925">
              <w:marLeft w:val="0"/>
              <w:marRight w:val="0"/>
              <w:marTop w:val="0"/>
              <w:marBottom w:val="0"/>
              <w:divBdr>
                <w:top w:val="none" w:sz="0" w:space="0" w:color="auto"/>
                <w:left w:val="none" w:sz="0" w:space="0" w:color="auto"/>
                <w:bottom w:val="none" w:sz="0" w:space="0" w:color="auto"/>
                <w:right w:val="none" w:sz="0" w:space="0" w:color="auto"/>
              </w:divBdr>
            </w:div>
            <w:div w:id="1029718167">
              <w:marLeft w:val="0"/>
              <w:marRight w:val="0"/>
              <w:marTop w:val="0"/>
              <w:marBottom w:val="0"/>
              <w:divBdr>
                <w:top w:val="none" w:sz="0" w:space="0" w:color="auto"/>
                <w:left w:val="none" w:sz="0" w:space="0" w:color="auto"/>
                <w:bottom w:val="none" w:sz="0" w:space="0" w:color="auto"/>
                <w:right w:val="none" w:sz="0" w:space="0" w:color="auto"/>
              </w:divBdr>
            </w:div>
            <w:div w:id="1465004009">
              <w:marLeft w:val="0"/>
              <w:marRight w:val="0"/>
              <w:marTop w:val="0"/>
              <w:marBottom w:val="0"/>
              <w:divBdr>
                <w:top w:val="none" w:sz="0" w:space="0" w:color="auto"/>
                <w:left w:val="none" w:sz="0" w:space="0" w:color="auto"/>
                <w:bottom w:val="none" w:sz="0" w:space="0" w:color="auto"/>
                <w:right w:val="none" w:sz="0" w:space="0" w:color="auto"/>
              </w:divBdr>
            </w:div>
            <w:div w:id="1470630497">
              <w:marLeft w:val="0"/>
              <w:marRight w:val="0"/>
              <w:marTop w:val="0"/>
              <w:marBottom w:val="0"/>
              <w:divBdr>
                <w:top w:val="none" w:sz="0" w:space="0" w:color="auto"/>
                <w:left w:val="none" w:sz="0" w:space="0" w:color="auto"/>
                <w:bottom w:val="none" w:sz="0" w:space="0" w:color="auto"/>
                <w:right w:val="none" w:sz="0" w:space="0" w:color="auto"/>
              </w:divBdr>
            </w:div>
            <w:div w:id="1699350892">
              <w:marLeft w:val="0"/>
              <w:marRight w:val="0"/>
              <w:marTop w:val="0"/>
              <w:marBottom w:val="0"/>
              <w:divBdr>
                <w:top w:val="none" w:sz="0" w:space="0" w:color="auto"/>
                <w:left w:val="none" w:sz="0" w:space="0" w:color="auto"/>
                <w:bottom w:val="none" w:sz="0" w:space="0" w:color="auto"/>
                <w:right w:val="none" w:sz="0" w:space="0" w:color="auto"/>
              </w:divBdr>
            </w:div>
            <w:div w:id="1779448948">
              <w:marLeft w:val="0"/>
              <w:marRight w:val="0"/>
              <w:marTop w:val="0"/>
              <w:marBottom w:val="0"/>
              <w:divBdr>
                <w:top w:val="none" w:sz="0" w:space="0" w:color="auto"/>
                <w:left w:val="none" w:sz="0" w:space="0" w:color="auto"/>
                <w:bottom w:val="none" w:sz="0" w:space="0" w:color="auto"/>
                <w:right w:val="none" w:sz="0" w:space="0" w:color="auto"/>
              </w:divBdr>
            </w:div>
            <w:div w:id="204932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19455">
      <w:bodyDiv w:val="1"/>
      <w:marLeft w:val="0"/>
      <w:marRight w:val="0"/>
      <w:marTop w:val="0"/>
      <w:marBottom w:val="0"/>
      <w:divBdr>
        <w:top w:val="none" w:sz="0" w:space="0" w:color="auto"/>
        <w:left w:val="none" w:sz="0" w:space="0" w:color="auto"/>
        <w:bottom w:val="none" w:sz="0" w:space="0" w:color="auto"/>
        <w:right w:val="none" w:sz="0" w:space="0" w:color="auto"/>
      </w:divBdr>
    </w:div>
    <w:div w:id="2146580452">
      <w:bodyDiv w:val="1"/>
      <w:marLeft w:val="0"/>
      <w:marRight w:val="0"/>
      <w:marTop w:val="0"/>
      <w:marBottom w:val="0"/>
      <w:divBdr>
        <w:top w:val="none" w:sz="0" w:space="0" w:color="auto"/>
        <w:left w:val="none" w:sz="0" w:space="0" w:color="auto"/>
        <w:bottom w:val="none" w:sz="0" w:space="0" w:color="auto"/>
        <w:right w:val="none" w:sz="0" w:space="0" w:color="auto"/>
      </w:divBdr>
      <w:divsChild>
        <w:div w:id="1073626783">
          <w:marLeft w:val="0"/>
          <w:marRight w:val="0"/>
          <w:marTop w:val="0"/>
          <w:marBottom w:val="0"/>
          <w:divBdr>
            <w:top w:val="none" w:sz="0" w:space="0" w:color="auto"/>
            <w:left w:val="none" w:sz="0" w:space="0" w:color="auto"/>
            <w:bottom w:val="none" w:sz="0" w:space="0" w:color="auto"/>
            <w:right w:val="none" w:sz="0" w:space="0" w:color="auto"/>
          </w:divBdr>
          <w:divsChild>
            <w:div w:id="206989121">
              <w:marLeft w:val="0"/>
              <w:marRight w:val="0"/>
              <w:marTop w:val="0"/>
              <w:marBottom w:val="0"/>
              <w:divBdr>
                <w:top w:val="none" w:sz="0" w:space="0" w:color="auto"/>
                <w:left w:val="none" w:sz="0" w:space="0" w:color="auto"/>
                <w:bottom w:val="none" w:sz="0" w:space="0" w:color="auto"/>
                <w:right w:val="none" w:sz="0" w:space="0" w:color="auto"/>
              </w:divBdr>
            </w:div>
            <w:div w:id="883717156">
              <w:marLeft w:val="0"/>
              <w:marRight w:val="0"/>
              <w:marTop w:val="0"/>
              <w:marBottom w:val="0"/>
              <w:divBdr>
                <w:top w:val="none" w:sz="0" w:space="0" w:color="auto"/>
                <w:left w:val="none" w:sz="0" w:space="0" w:color="auto"/>
                <w:bottom w:val="none" w:sz="0" w:space="0" w:color="auto"/>
                <w:right w:val="none" w:sz="0" w:space="0" w:color="auto"/>
              </w:divBdr>
            </w:div>
            <w:div w:id="1094479333">
              <w:marLeft w:val="0"/>
              <w:marRight w:val="0"/>
              <w:marTop w:val="0"/>
              <w:marBottom w:val="0"/>
              <w:divBdr>
                <w:top w:val="none" w:sz="0" w:space="0" w:color="auto"/>
                <w:left w:val="none" w:sz="0" w:space="0" w:color="auto"/>
                <w:bottom w:val="none" w:sz="0" w:space="0" w:color="auto"/>
                <w:right w:val="none" w:sz="0" w:space="0" w:color="auto"/>
              </w:divBdr>
            </w:div>
            <w:div w:id="1374889674">
              <w:marLeft w:val="0"/>
              <w:marRight w:val="0"/>
              <w:marTop w:val="0"/>
              <w:marBottom w:val="0"/>
              <w:divBdr>
                <w:top w:val="none" w:sz="0" w:space="0" w:color="auto"/>
                <w:left w:val="none" w:sz="0" w:space="0" w:color="auto"/>
                <w:bottom w:val="none" w:sz="0" w:space="0" w:color="auto"/>
                <w:right w:val="none" w:sz="0" w:space="0" w:color="auto"/>
              </w:divBdr>
            </w:div>
            <w:div w:id="206275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wmf"/><Relationship Id="rId18" Type="http://schemas.openxmlformats.org/officeDocument/2006/relationships/oleObject" Target="embeddings/oleObject3.bin"/><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0.wmf"/><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wmf"/><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package" Target="embeddings/Microsoft_Visio_Drawing.vsdx"/><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image" Target="media/image11.emf"/><Relationship Id="rId28"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9.wmf"/><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4.png"/><Relationship Id="rId30" Type="http://schemas.openxmlformats.org/officeDocument/2006/relationships/header" Target="header1.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1B4FB8-C07A-4EAD-8567-3CCAB0EB4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13</Pages>
  <Words>827</Words>
  <Characters>4208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HW02 - EECS 645, Fall 2015</vt:lpstr>
    </vt:vector>
  </TitlesOfParts>
  <Company>The University of Kansas</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HW02 - EECS 645, Fall 2015</dc:title>
  <dc:subject/>
  <dc:creator>Esam El-Araby</dc:creator>
  <cp:keywords/>
  <cp:lastModifiedBy>My Profile</cp:lastModifiedBy>
  <cp:revision>53</cp:revision>
  <cp:lastPrinted>2016-09-16T14:05:00Z</cp:lastPrinted>
  <dcterms:created xsi:type="dcterms:W3CDTF">2016-09-11T22:56:00Z</dcterms:created>
  <dcterms:modified xsi:type="dcterms:W3CDTF">2016-09-16T14:08:00Z</dcterms:modified>
</cp:coreProperties>
</file>